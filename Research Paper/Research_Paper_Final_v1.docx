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4D07" w14:textId="63E97AA9" w:rsidR="00D7522C" w:rsidRPr="00CA4392" w:rsidRDefault="00731E63" w:rsidP="0037603B">
      <w:pPr>
        <w:pStyle w:val="Author"/>
        <w:spacing w:before="100" w:beforeAutospacing="1" w:after="100" w:afterAutospacing="1" w:line="276"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r w:rsidRPr="00731E63">
        <w:rPr>
          <w:rFonts w:eastAsia="MS Mincho"/>
          <w:sz w:val="48"/>
          <w:szCs w:val="48"/>
        </w:rPr>
        <w:t xml:space="preserve">Detecting the </w:t>
      </w:r>
      <w:r w:rsidR="00D40B4E">
        <w:rPr>
          <w:rFonts w:eastAsia="MS Mincho"/>
          <w:sz w:val="48"/>
          <w:szCs w:val="48"/>
        </w:rPr>
        <w:t>Onset</w:t>
      </w:r>
      <w:r w:rsidR="00D40B4E" w:rsidRPr="00731E63">
        <w:rPr>
          <w:rFonts w:eastAsia="MS Mincho"/>
          <w:sz w:val="48"/>
          <w:szCs w:val="48"/>
        </w:rPr>
        <w:t xml:space="preserve"> </w:t>
      </w:r>
      <w:r w:rsidRPr="00731E63">
        <w:rPr>
          <w:rFonts w:eastAsia="MS Mincho"/>
          <w:sz w:val="48"/>
          <w:szCs w:val="48"/>
        </w:rPr>
        <w:t>of</w:t>
      </w:r>
      <w:r w:rsidR="00455B62">
        <w:rPr>
          <w:rFonts w:eastAsia="MS Mincho"/>
          <w:sz w:val="48"/>
          <w:szCs w:val="48"/>
        </w:rPr>
        <w:t xml:space="preserve"> a Network Layer</w:t>
      </w:r>
      <w:r w:rsidR="00296491">
        <w:rPr>
          <w:rFonts w:eastAsia="MS Mincho"/>
          <w:sz w:val="48"/>
          <w:szCs w:val="48"/>
        </w:rPr>
        <w:t xml:space="preserve"> DoS Attack with a Graph</w:t>
      </w:r>
      <w:r w:rsidRPr="00731E63">
        <w:rPr>
          <w:rFonts w:eastAsia="MS Mincho"/>
          <w:sz w:val="48"/>
          <w:szCs w:val="48"/>
        </w:rPr>
        <w:t>-Based Approach</w:t>
      </w:r>
    </w:p>
    <w:p w14:paraId="07FFACBC" w14:textId="7B1CEA2D" w:rsidR="00731E63" w:rsidRPr="00F847A6" w:rsidRDefault="003C7DA0" w:rsidP="00DB4472">
      <w:pPr>
        <w:pStyle w:val="Author"/>
        <w:spacing w:before="100" w:beforeAutospacing="1" w:after="100" w:afterAutospacing="1"/>
        <w:rPr>
          <w:sz w:val="18"/>
          <w:szCs w:val="18"/>
        </w:rPr>
      </w:pPr>
      <w:r>
        <w:rPr>
          <w:sz w:val="18"/>
          <w:szCs w:val="18"/>
        </w:rPr>
        <w:t xml:space="preserve">Dr. </w:t>
      </w:r>
      <w:r w:rsidR="00731E63">
        <w:rPr>
          <w:sz w:val="18"/>
          <w:szCs w:val="18"/>
        </w:rPr>
        <w:t>William Eberle</w:t>
      </w:r>
      <w:r w:rsidR="001A3B3D" w:rsidRPr="00F847A6">
        <w:rPr>
          <w:sz w:val="18"/>
          <w:szCs w:val="18"/>
        </w:rPr>
        <w:t xml:space="preserve"> </w:t>
      </w:r>
      <w:r w:rsidR="001A3B3D" w:rsidRPr="00F847A6">
        <w:rPr>
          <w:sz w:val="18"/>
          <w:szCs w:val="18"/>
        </w:rPr>
        <w:br/>
      </w:r>
      <w:r w:rsidR="00731E63" w:rsidRPr="00731E63">
        <w:rPr>
          <w:i/>
          <w:sz w:val="18"/>
          <w:szCs w:val="18"/>
        </w:rPr>
        <w:t>Department of Computer Science</w:t>
      </w:r>
      <w:r w:rsidR="00D72D06" w:rsidRPr="00731E63">
        <w:rPr>
          <w:i/>
          <w:sz w:val="18"/>
          <w:szCs w:val="18"/>
        </w:rPr>
        <w:br/>
      </w:r>
      <w:r w:rsidR="00731E63" w:rsidRPr="00731E63">
        <w:rPr>
          <w:i/>
          <w:sz w:val="18"/>
          <w:szCs w:val="18"/>
        </w:rPr>
        <w:t>Tennessee Tech University</w:t>
      </w:r>
      <w:r w:rsidR="001A3B3D" w:rsidRPr="00F847A6">
        <w:rPr>
          <w:i/>
          <w:sz w:val="18"/>
          <w:szCs w:val="18"/>
        </w:rPr>
        <w:br/>
      </w:r>
      <w:r w:rsidR="00731E63" w:rsidRPr="00AB7662">
        <w:rPr>
          <w:sz w:val="18"/>
          <w:szCs w:val="18"/>
        </w:rPr>
        <w:t>Cook</w:t>
      </w:r>
      <w:r w:rsidR="004D61BE">
        <w:rPr>
          <w:sz w:val="18"/>
          <w:szCs w:val="18"/>
        </w:rPr>
        <w:t>e</w:t>
      </w:r>
      <w:r w:rsidR="00731E63" w:rsidRPr="00AB7662">
        <w:rPr>
          <w:sz w:val="18"/>
          <w:szCs w:val="18"/>
        </w:rPr>
        <w:t>ville</w:t>
      </w:r>
      <w:r w:rsidR="00731E63">
        <w:rPr>
          <w:sz w:val="18"/>
          <w:szCs w:val="18"/>
        </w:rPr>
        <w:t xml:space="preserve">, </w:t>
      </w:r>
      <w:r w:rsidR="004469F5">
        <w:rPr>
          <w:sz w:val="18"/>
          <w:szCs w:val="18"/>
        </w:rPr>
        <w:t>TN</w:t>
      </w:r>
      <w:r w:rsidR="001A3B3D" w:rsidRPr="00F847A6">
        <w:rPr>
          <w:sz w:val="18"/>
          <w:szCs w:val="18"/>
        </w:rPr>
        <w:br/>
      </w:r>
      <w:r w:rsidR="00731E63">
        <w:rPr>
          <w:sz w:val="18"/>
          <w:szCs w:val="18"/>
        </w:rPr>
        <w:t>weberle@tntech.edu</w:t>
      </w:r>
    </w:p>
    <w:p w14:paraId="76925BB2" w14:textId="3DA52B2B" w:rsidR="00731E63" w:rsidRDefault="00731E63" w:rsidP="00DB4472">
      <w:pPr>
        <w:pStyle w:val="Author"/>
        <w:spacing w:before="100" w:beforeAutospacing="1" w:after="100" w:afterAutospacing="1"/>
        <w:rPr>
          <w:sz w:val="18"/>
          <w:szCs w:val="18"/>
        </w:rPr>
      </w:pPr>
      <w:r>
        <w:rPr>
          <w:sz w:val="18"/>
          <w:szCs w:val="18"/>
        </w:rPr>
        <w:t>Ramesh Paudel</w:t>
      </w:r>
      <w:r w:rsidRPr="00F847A6">
        <w:rPr>
          <w:sz w:val="18"/>
          <w:szCs w:val="18"/>
        </w:rPr>
        <w:br/>
      </w:r>
      <w:r w:rsidRPr="00731E63">
        <w:rPr>
          <w:i/>
          <w:sz w:val="18"/>
          <w:szCs w:val="18"/>
        </w:rPr>
        <w:t>Department of Computer Science</w:t>
      </w:r>
      <w:r w:rsidRPr="00731E63">
        <w:rPr>
          <w:i/>
          <w:sz w:val="18"/>
          <w:szCs w:val="18"/>
        </w:rPr>
        <w:br/>
        <w:t>Tennessee Tech University</w:t>
      </w:r>
      <w:r w:rsidRPr="00F847A6">
        <w:rPr>
          <w:i/>
          <w:sz w:val="18"/>
          <w:szCs w:val="18"/>
        </w:rPr>
        <w:br/>
      </w:r>
      <w:r w:rsidRPr="00AB7662">
        <w:rPr>
          <w:sz w:val="18"/>
          <w:szCs w:val="18"/>
        </w:rPr>
        <w:t>Cook</w:t>
      </w:r>
      <w:r w:rsidR="004D61BE">
        <w:rPr>
          <w:sz w:val="18"/>
          <w:szCs w:val="18"/>
        </w:rPr>
        <w:t>e</w:t>
      </w:r>
      <w:r w:rsidRPr="00AB7662">
        <w:rPr>
          <w:sz w:val="18"/>
          <w:szCs w:val="18"/>
        </w:rPr>
        <w:t>ville</w:t>
      </w:r>
      <w:r>
        <w:rPr>
          <w:sz w:val="18"/>
          <w:szCs w:val="18"/>
        </w:rPr>
        <w:t xml:space="preserve">, </w:t>
      </w:r>
      <w:r w:rsidR="004469F5">
        <w:rPr>
          <w:sz w:val="18"/>
          <w:szCs w:val="18"/>
        </w:rPr>
        <w:t>TN</w:t>
      </w:r>
      <w:r w:rsidRPr="00F847A6">
        <w:rPr>
          <w:sz w:val="18"/>
          <w:szCs w:val="18"/>
        </w:rPr>
        <w:br/>
      </w:r>
      <w:r>
        <w:rPr>
          <w:sz w:val="18"/>
          <w:szCs w:val="18"/>
        </w:rPr>
        <w:t>rpaudel42@</w:t>
      </w:r>
      <w:r w:rsidR="004469F5">
        <w:rPr>
          <w:sz w:val="18"/>
          <w:szCs w:val="18"/>
        </w:rPr>
        <w:t>students.</w:t>
      </w:r>
      <w:r>
        <w:rPr>
          <w:sz w:val="18"/>
          <w:szCs w:val="18"/>
        </w:rPr>
        <w:t>tntech.edu</w:t>
      </w:r>
    </w:p>
    <w:p w14:paraId="67D4B83B" w14:textId="3570FD2A" w:rsidR="00731E63" w:rsidRPr="00F847A6" w:rsidRDefault="00731E63" w:rsidP="00DB4472">
      <w:pPr>
        <w:pStyle w:val="Author"/>
        <w:spacing w:before="100" w:beforeAutospacing="1" w:after="100" w:afterAutospacing="1"/>
        <w:rPr>
          <w:sz w:val="18"/>
          <w:szCs w:val="18"/>
        </w:rPr>
      </w:pPr>
      <w:r>
        <w:rPr>
          <w:sz w:val="18"/>
          <w:szCs w:val="18"/>
        </w:rPr>
        <w:t>Peter Harlan</w:t>
      </w:r>
      <w:r w:rsidRPr="00F847A6">
        <w:rPr>
          <w:sz w:val="18"/>
          <w:szCs w:val="18"/>
        </w:rPr>
        <w:br/>
      </w:r>
      <w:r w:rsidRPr="00731E63">
        <w:rPr>
          <w:i/>
          <w:sz w:val="18"/>
          <w:szCs w:val="18"/>
        </w:rPr>
        <w:t>Department of Computer Science</w:t>
      </w:r>
      <w:r w:rsidRPr="00731E63">
        <w:rPr>
          <w:i/>
          <w:sz w:val="18"/>
          <w:szCs w:val="18"/>
        </w:rPr>
        <w:br/>
        <w:t>Western Kentucky University</w:t>
      </w:r>
      <w:bookmarkStart w:id="0" w:name="_GoBack"/>
      <w:bookmarkEnd w:id="0"/>
      <w:r>
        <w:rPr>
          <w:i/>
          <w:sz w:val="18"/>
          <w:szCs w:val="18"/>
        </w:rPr>
        <w:br/>
      </w:r>
      <w:r w:rsidRPr="00731E63">
        <w:rPr>
          <w:sz w:val="18"/>
          <w:szCs w:val="18"/>
        </w:rPr>
        <w:t xml:space="preserve">Bowling Green, </w:t>
      </w:r>
      <w:r w:rsidR="004469F5">
        <w:rPr>
          <w:sz w:val="18"/>
          <w:szCs w:val="18"/>
        </w:rPr>
        <w:t>KY</w:t>
      </w:r>
      <w:r w:rsidRPr="00F847A6">
        <w:rPr>
          <w:sz w:val="18"/>
          <w:szCs w:val="18"/>
        </w:rPr>
        <w:br/>
      </w:r>
      <w:r>
        <w:rPr>
          <w:sz w:val="18"/>
          <w:szCs w:val="18"/>
        </w:rPr>
        <w:t>peterjharlan@gmail.com</w:t>
      </w:r>
    </w:p>
    <w:p w14:paraId="66AC9BB4" w14:textId="77777777" w:rsidR="00731E63" w:rsidRDefault="00731E63" w:rsidP="00731E63">
      <w:pPr>
        <w:pStyle w:val="Author"/>
        <w:spacing w:before="100" w:beforeAutospacing="1"/>
        <w:jc w:val="both"/>
        <w:rPr>
          <w:sz w:val="18"/>
          <w:szCs w:val="18"/>
        </w:rPr>
        <w:sectPr w:rsidR="00731E63" w:rsidSect="00731E63">
          <w:type w:val="continuous"/>
          <w:pgSz w:w="12240" w:h="15840" w:code="1"/>
          <w:pgMar w:top="1080" w:right="893" w:bottom="1440" w:left="893" w:header="720" w:footer="720" w:gutter="0"/>
          <w:cols w:num="3" w:space="720"/>
          <w:docGrid w:linePitch="360"/>
        </w:sectPr>
      </w:pPr>
    </w:p>
    <w:p w14:paraId="06DE344B" w14:textId="77777777" w:rsidR="009303D9" w:rsidRDefault="009303D9" w:rsidP="00731E63">
      <w:pPr>
        <w:jc w:val="both"/>
      </w:pPr>
    </w:p>
    <w:p w14:paraId="1588C3F1" w14:textId="77777777" w:rsidR="00731E63" w:rsidRPr="005B520E" w:rsidRDefault="00731E63" w:rsidP="00731E63">
      <w:pPr>
        <w:jc w:val="both"/>
        <w:sectPr w:rsidR="00731E63" w:rsidRPr="005B520E">
          <w:type w:val="continuous"/>
          <w:pgSz w:w="12240" w:h="15840" w:code="1"/>
          <w:pgMar w:top="1080" w:right="893" w:bottom="1440" w:left="893" w:header="720" w:footer="720" w:gutter="0"/>
          <w:cols w:space="720"/>
          <w:docGrid w:linePitch="360"/>
        </w:sectPr>
      </w:pPr>
    </w:p>
    <w:p w14:paraId="3AD1ABD9" w14:textId="71AACC89" w:rsidR="00731E63" w:rsidRDefault="7A0EE9D3" w:rsidP="00112892">
      <w:pPr>
        <w:pStyle w:val="Abstract"/>
        <w:ind w:firstLine="274"/>
        <w:rPr>
          <w:i/>
          <w:iCs/>
        </w:rPr>
      </w:pPr>
      <w:r w:rsidRPr="7A0EE9D3">
        <w:rPr>
          <w:i/>
          <w:iCs/>
        </w:rPr>
        <w:t>Abstract</w:t>
      </w:r>
      <w:r>
        <w:t>— A denial-of-service (DoS) attack is a malicious act with the goal of interrupting the access to a computer network. The result of this type of attack can cause the computers on the network to squander their resources to serve illegitimate requests that result in a disruption of the network’s services to legitimate users. With a sophisticated DoS attack, it becomes difficult to distinguish malicious requests from legitimate requests. Since a</w:t>
      </w:r>
      <w:r w:rsidR="00F24B5B">
        <w:t xml:space="preserve"> network layer</w:t>
      </w:r>
      <w:r>
        <w:t xml:space="preserve"> DoS attack can cause interruptions to a network while causing collateral damage, it is vital to understand the measures to mitigate against such attacks. Generally, approaches that implement distribution charts based on statistical analysis or honeypots have been applied to </w:t>
      </w:r>
      <w:r w:rsidR="0062576A">
        <w:t xml:space="preserve">detect </w:t>
      </w:r>
      <w:r>
        <w:t xml:space="preserve">a DoS attack. However, this is usually too late, as the damage is already done.  We hypothesize in this work that a graph-based approach can provide the capability to identify a DoS attack </w:t>
      </w:r>
      <w:r w:rsidRPr="7A0EE9D3">
        <w:rPr>
          <w:i/>
          <w:iCs/>
        </w:rPr>
        <w:t>at its inception</w:t>
      </w:r>
      <w:r>
        <w:t xml:space="preserve">. A graph-based approach will also allow us to not only focus on anomalies within an entity (like a computer), but also allow us to analyze the anomalies that exist in an entity’s relationship with other entities, thus providing a rich source of contextual analysis. We demonstrate our proposed approach using a publicly-available data set.  </w:t>
      </w:r>
    </w:p>
    <w:p w14:paraId="18BA7F9F" w14:textId="3D4650A8" w:rsidR="00731E63" w:rsidRDefault="7A0EE9D3" w:rsidP="00731E63">
      <w:pPr>
        <w:pStyle w:val="Keywords"/>
      </w:pPr>
      <w:r>
        <w:t xml:space="preserve">Keywords—DoS/DDoS attack, </w:t>
      </w:r>
      <w:r w:rsidRPr="00523DEE">
        <w:rPr>
          <w:noProof/>
        </w:rPr>
        <w:t>graph</w:t>
      </w:r>
      <w:ins w:id="1" w:author="Peter Harlan" w:date="2018-08-14T15:08:00Z">
        <w:r w:rsidR="00523DEE" w:rsidRPr="00523DEE">
          <w:rPr>
            <w:noProof/>
            <w:rPrChange w:id="2" w:author="Peter Harlan" w:date="2018-08-14T15:08:00Z">
              <w:rPr>
                <w:noProof/>
                <w:u w:val="thick" w:color="E2534F"/>
                <w:shd w:val="clear" w:color="auto" w:fill="FECEBF"/>
              </w:rPr>
            </w:rPrChange>
          </w:rPr>
          <w:t>-</w:t>
        </w:r>
      </w:ins>
      <w:del w:id="3" w:author="Peter Harlan" w:date="2018-08-14T15:08:00Z">
        <w:r w:rsidRPr="00523DEE" w:rsidDel="00523DEE">
          <w:rPr>
            <w:noProof/>
          </w:rPr>
          <w:delText xml:space="preserve"> </w:delText>
        </w:r>
      </w:del>
      <w:r w:rsidR="00D974EE" w:rsidRPr="00523DEE">
        <w:rPr>
          <w:noProof/>
        </w:rPr>
        <w:t>based</w:t>
      </w:r>
      <w:r w:rsidR="00D974EE">
        <w:t xml:space="preserve"> anomaly detection</w:t>
      </w:r>
      <w:r>
        <w:t xml:space="preserve">, intrusion detection, </w:t>
      </w:r>
      <w:r w:rsidR="00F24B5B">
        <w:t>network layer denial of s</w:t>
      </w:r>
      <w:r>
        <w:t xml:space="preserve">ervice attack </w:t>
      </w:r>
    </w:p>
    <w:p w14:paraId="45BEBDCB" w14:textId="77777777" w:rsidR="008E7B3E" w:rsidRPr="00D632BE" w:rsidRDefault="008E7B3E" w:rsidP="008E7B3E">
      <w:pPr>
        <w:pStyle w:val="Heading1"/>
      </w:pPr>
      <w:r>
        <w:t>Introduction</w:t>
      </w:r>
    </w:p>
    <w:p w14:paraId="35ACDDDA" w14:textId="548E4FFF" w:rsidR="001B2B1D" w:rsidRDefault="008E7B3E" w:rsidP="7A0EE9D3">
      <w:pPr>
        <w:pStyle w:val="TextContent"/>
        <w:rPr>
          <w:b/>
          <w:bCs/>
          <w:i/>
          <w:iCs/>
        </w:rPr>
      </w:pPr>
      <w:r w:rsidRPr="008E7B3E">
        <w:t xml:space="preserve">A network-level DoS attack oversaturates a computer network with illegitimate traffic to prevent actual users from accessing the computer network’s services. The motivation behind such attacks can include but are not limited to revenge, prestige, politics, or </w:t>
      </w:r>
      <w:r w:rsidRPr="00EF799A">
        <w:rPr>
          <w:bCs/>
        </w:rPr>
        <w:t xml:space="preserve">money </w:t>
      </w:r>
      <w:sdt>
        <w:sdtPr>
          <w:rPr>
            <w:bCs/>
          </w:rPr>
          <w:id w:val="2093124884"/>
          <w:citation/>
        </w:sdtPr>
        <w:sdtEndPr/>
        <w:sdtContent>
          <w:r w:rsidR="00786B89" w:rsidRPr="00EF799A">
            <w:rPr>
              <w:bCs/>
            </w:rPr>
            <w:fldChar w:fldCharType="begin"/>
          </w:r>
          <w:r w:rsidR="00786B89" w:rsidRPr="00EF799A">
            <w:rPr>
              <w:noProof/>
            </w:rPr>
            <w:instrText xml:space="preserve"> CITATION Car06 \l 1033 </w:instrText>
          </w:r>
          <w:r w:rsidR="00786B89" w:rsidRPr="00EF799A">
            <w:rPr>
              <w:bCs/>
            </w:rPr>
            <w:fldChar w:fldCharType="separate"/>
          </w:r>
          <w:r w:rsidR="0081563B" w:rsidRPr="0081563B">
            <w:rPr>
              <w:noProof/>
            </w:rPr>
            <w:t>[1]</w:t>
          </w:r>
          <w:r w:rsidR="00786B89" w:rsidRPr="00EF799A">
            <w:rPr>
              <w:bCs/>
            </w:rPr>
            <w:fldChar w:fldCharType="end"/>
          </w:r>
        </w:sdtContent>
      </w:sdt>
      <w:r w:rsidR="007907DC" w:rsidRPr="00EF799A">
        <w:rPr>
          <w:bCs/>
          <w:iCs/>
        </w:rPr>
        <w:t>.</w:t>
      </w:r>
      <w:r w:rsidR="00786B89" w:rsidRPr="7A0EE9D3">
        <w:rPr>
          <w:b/>
          <w:bCs/>
          <w:i/>
          <w:iCs/>
        </w:rPr>
        <w:t xml:space="preserve"> </w:t>
      </w:r>
      <w:r w:rsidRPr="008E7B3E">
        <w:t xml:space="preserve">An example of a </w:t>
      </w:r>
      <w:r w:rsidR="00F24B5B">
        <w:rPr>
          <w:lang w:val="en-US"/>
        </w:rPr>
        <w:t xml:space="preserve">network layer </w:t>
      </w:r>
      <w:r w:rsidRPr="008E7B3E">
        <w:t xml:space="preserve">DoS attack is flooding a computer network with bogus packets which causes congestion on the network. To elaborate, the goal of a </w:t>
      </w:r>
      <w:r w:rsidR="00F24B5B">
        <w:rPr>
          <w:lang w:val="en-US"/>
        </w:rPr>
        <w:t xml:space="preserve">network layer </w:t>
      </w:r>
      <w:r w:rsidRPr="008E7B3E">
        <w:t xml:space="preserve">DoS attack is </w:t>
      </w:r>
      <w:r w:rsidR="005E2B4E">
        <w:rPr>
          <w:lang w:val="en-US"/>
        </w:rPr>
        <w:t xml:space="preserve">to </w:t>
      </w:r>
      <w:r w:rsidRPr="008E7B3E">
        <w:t xml:space="preserve">overflow </w:t>
      </w:r>
      <w:r w:rsidR="005E2B4E">
        <w:rPr>
          <w:lang w:val="en-US"/>
        </w:rPr>
        <w:t xml:space="preserve">a </w:t>
      </w:r>
      <w:r w:rsidRPr="008E7B3E">
        <w:t xml:space="preserve">server/network with messages that have invalid return addresses, causing the targeted computer network to </w:t>
      </w:r>
      <w:r w:rsidR="00C76DEB" w:rsidRPr="00523DEE">
        <w:rPr>
          <w:noProof/>
          <w:lang w:val="en-US"/>
        </w:rPr>
        <w:t>expend</w:t>
      </w:r>
      <w:del w:id="4" w:author="Peter Harlan" w:date="2018-08-14T15:07:00Z">
        <w:r w:rsidR="00C76DEB" w:rsidRPr="00523DEE" w:rsidDel="00523DEE">
          <w:rPr>
            <w:noProof/>
            <w:lang w:val="en-US"/>
          </w:rPr>
          <w:delText xml:space="preserve"> </w:delText>
        </w:r>
      </w:del>
      <w:r w:rsidRPr="00523DEE">
        <w:rPr>
          <w:noProof/>
        </w:rPr>
        <w:t xml:space="preserve"> resources</w:t>
      </w:r>
      <w:r w:rsidRPr="008E7B3E">
        <w:t xml:space="preserve"> trying to direct packets to the </w:t>
      </w:r>
      <w:r w:rsidRPr="00EF799A">
        <w:t>fabrica</w:t>
      </w:r>
      <w:r w:rsidR="00EF799A">
        <w:rPr>
          <w:bCs/>
          <w:iCs/>
        </w:rPr>
        <w:t>ted address</w:t>
      </w:r>
      <w:r w:rsidR="00F24B5B">
        <w:rPr>
          <w:bCs/>
          <w:iCs/>
          <w:lang w:val="en-US"/>
        </w:rPr>
        <w:t xml:space="preserve"> </w:t>
      </w:r>
      <w:sdt>
        <w:sdtPr>
          <w:rPr>
            <w:bCs/>
            <w:iCs/>
            <w:lang w:val="en-US"/>
          </w:rPr>
          <w:id w:val="1089893824"/>
          <w:citation/>
        </w:sdtPr>
        <w:sdtEndPr/>
        <w:sdtContent>
          <w:r w:rsidR="00F24B5B" w:rsidRPr="00F24B5B">
            <w:rPr>
              <w:bCs/>
              <w:iCs/>
              <w:lang w:val="en-US"/>
            </w:rPr>
            <w:fldChar w:fldCharType="begin"/>
          </w:r>
          <w:r w:rsidR="00F24B5B" w:rsidRPr="00F24B5B">
            <w:rPr>
              <w:bCs/>
              <w:iCs/>
              <w:lang w:val="en-US"/>
            </w:rPr>
            <w:instrText xml:space="preserve"> CITATION Sin17 \l 1033 </w:instrText>
          </w:r>
          <w:r w:rsidR="00F24B5B" w:rsidRPr="00F24B5B">
            <w:rPr>
              <w:bCs/>
              <w:iCs/>
              <w:lang w:val="en-US"/>
            </w:rPr>
            <w:fldChar w:fldCharType="separate"/>
          </w:r>
          <w:r w:rsidR="0081563B" w:rsidRPr="0081563B">
            <w:rPr>
              <w:noProof/>
              <w:lang w:val="en-US"/>
            </w:rPr>
            <w:t>[2]</w:t>
          </w:r>
          <w:r w:rsidR="00F24B5B" w:rsidRPr="00F24B5B">
            <w:rPr>
              <w:bCs/>
              <w:iCs/>
              <w:lang w:val="en-US"/>
            </w:rPr>
            <w:fldChar w:fldCharType="end"/>
          </w:r>
        </w:sdtContent>
      </w:sdt>
      <w:r w:rsidRPr="00EF799A">
        <w:rPr>
          <w:bCs/>
          <w:iCs/>
        </w:rPr>
        <w:t>.</w:t>
      </w:r>
      <w:r w:rsidRPr="008E7B3E">
        <w:t xml:space="preserve"> Since a DoS attack can cause serious repercussions, it is important to find the inception of the attack before actual damage has occurred. This can be done by analyzing the potential anomalies that exist on a computer network during </w:t>
      </w:r>
      <w:r w:rsidR="00841BA1">
        <w:t>the onset</w:t>
      </w:r>
      <w:r w:rsidRPr="008E7B3E">
        <w:t xml:space="preserve"> of the DoS attack. </w:t>
      </w:r>
    </w:p>
    <w:p w14:paraId="7E84353A" w14:textId="69DABF95" w:rsidR="008E7B3E" w:rsidRPr="008E7B3E" w:rsidRDefault="7A0EE9D3" w:rsidP="00DC659D">
      <w:pPr>
        <w:pStyle w:val="TextContent"/>
      </w:pPr>
      <w:r>
        <w:t xml:space="preserve">Since data from a computer network can </w:t>
      </w:r>
      <w:r w:rsidR="009845C8">
        <w:rPr>
          <w:lang w:val="en-US"/>
        </w:rPr>
        <w:t>inherently</w:t>
      </w:r>
      <w:r w:rsidR="005E2B4E">
        <w:t xml:space="preserve"> </w:t>
      </w:r>
      <w:r>
        <w:t xml:space="preserve">be represented with a graph structure, where G = (V, E) and G is a graph that is composed of V as vertices and E as edges, it is possible to use a graph-based approach to help identify patterns in a computer network. The graph topology of a computer network is typically composed of nodes (or vertices) </w:t>
      </w:r>
      <w:r>
        <w:t>representing each device on the network, and the data that flows between two nodes as a directed edge (e.g., source de</w:t>
      </w:r>
      <w:r w:rsidRPr="00735BA7">
        <w:rPr>
          <w:i/>
        </w:rPr>
        <w:t>v</w:t>
      </w:r>
      <w:r w:rsidR="00735BA7" w:rsidRPr="00735BA7">
        <w:rPr>
          <w:bCs/>
          <w:i/>
          <w:iCs/>
        </w:rPr>
        <w:t xml:space="preserve">ice </w:t>
      </w:r>
      <w:r w:rsidR="00735BA7" w:rsidRPr="00735BA7">
        <w:rPr>
          <w:bCs/>
          <w:i/>
          <w:iCs/>
          <w:lang w:val="en-US"/>
        </w:rPr>
        <w:sym w:font="Wingdings" w:char="F0E0"/>
      </w:r>
      <w:r w:rsidRPr="7A0EE9D3">
        <w:rPr>
          <w:b/>
          <w:bCs/>
          <w:i/>
          <w:iCs/>
        </w:rPr>
        <w:t xml:space="preserve"> </w:t>
      </w:r>
      <w:r>
        <w:t xml:space="preserve">destination device). Thus, any changes to </w:t>
      </w:r>
      <w:r w:rsidR="005E2B4E">
        <w:rPr>
          <w:lang w:val="en-US"/>
        </w:rPr>
        <w:t>a</w:t>
      </w:r>
      <w:r w:rsidR="005E2B4E">
        <w:t xml:space="preserve"> </w:t>
      </w:r>
      <w:r>
        <w:t xml:space="preserve">graph’s structure can be viewed of as a potential anomaly. </w:t>
      </w:r>
      <w:r w:rsidR="005E2B4E">
        <w:rPr>
          <w:lang w:val="en-US"/>
        </w:rPr>
        <w:t>Another way to look at this is that a</w:t>
      </w:r>
      <w:r>
        <w:t xml:space="preserve"> normative pattern would represent the expected traffic flow in a computer network, while </w:t>
      </w:r>
      <w:r w:rsidRPr="005E2B4E">
        <w:rPr>
          <w:i/>
        </w:rPr>
        <w:t>deviations</w:t>
      </w:r>
      <w:r>
        <w:t xml:space="preserve"> from the expected traffic flow would constitute an </w:t>
      </w:r>
      <w:r w:rsidRPr="005E2B4E">
        <w:rPr>
          <w:i/>
        </w:rPr>
        <w:t>anomaly</w:t>
      </w:r>
      <w:r>
        <w:t xml:space="preserve">. </w:t>
      </w:r>
    </w:p>
    <w:p w14:paraId="30FAFBB7" w14:textId="5EC54175" w:rsidR="008E7B3E" w:rsidRDefault="7A0EE9D3" w:rsidP="7A0EE9D3">
      <w:pPr>
        <w:pStyle w:val="TextContent"/>
        <w:rPr>
          <w:b/>
          <w:bCs/>
          <w:i/>
          <w:iCs/>
        </w:rPr>
      </w:pPr>
      <w:r>
        <w:t xml:space="preserve">For the work presented in this paper, we will use a publicly-available graph-based anomaly detection tool (GBAD) and a publicly-available data set that represents a computer network with a known denial-of-service attack. In the following </w:t>
      </w:r>
      <w:r w:rsidRPr="00C76DEB">
        <w:rPr>
          <w:noProof/>
        </w:rPr>
        <w:t>sections</w:t>
      </w:r>
      <w:r w:rsidR="00C76DEB" w:rsidRPr="007E1601">
        <w:rPr>
          <w:noProof/>
          <w:lang w:val="en-US"/>
        </w:rPr>
        <w:t>,</w:t>
      </w:r>
      <w:r>
        <w:t xml:space="preserve"> we will present related work on denial-of-service attacks, and a brief introduction to the tool we used.  We then discuss the data set, and how we created a graph from the data. We then conclude with our experimental results and how they compare to the ground-truth, analysis of this work, and where we plan to go in the future.</w:t>
      </w:r>
    </w:p>
    <w:p w14:paraId="279768E2" w14:textId="77777777" w:rsidR="00731E63" w:rsidRPr="00B500BB" w:rsidRDefault="008E7B3E" w:rsidP="008E7B3E">
      <w:pPr>
        <w:pStyle w:val="Heading1"/>
      </w:pPr>
      <w:r>
        <w:t>Related Work</w:t>
      </w:r>
    </w:p>
    <w:p w14:paraId="769F71ED" w14:textId="4D94E31E" w:rsidR="00731E63" w:rsidRDefault="00BA24D9" w:rsidP="00DC659D">
      <w:pPr>
        <w:pStyle w:val="TextContent"/>
      </w:pPr>
      <w:r w:rsidRPr="00BA24D9">
        <w:t xml:space="preserve">Numerous techniques have been developed to identify a network layer DoS attack, however, </w:t>
      </w:r>
      <w:r w:rsidR="003C672C">
        <w:rPr>
          <w:lang w:val="en-US"/>
        </w:rPr>
        <w:t>very little</w:t>
      </w:r>
      <w:r w:rsidR="003C672C" w:rsidRPr="00BA24D9">
        <w:t xml:space="preserve"> </w:t>
      </w:r>
      <w:r w:rsidRPr="00BA24D9">
        <w:t xml:space="preserve">research has been conducted to identify the </w:t>
      </w:r>
      <w:r w:rsidRPr="003C672C">
        <w:rPr>
          <w:i/>
        </w:rPr>
        <w:t>inception</w:t>
      </w:r>
      <w:r w:rsidRPr="00BA24D9">
        <w:t xml:space="preserve"> of a network layer DoS attack</w:t>
      </w:r>
      <w:r w:rsidR="003C672C">
        <w:rPr>
          <w:lang w:val="en-US"/>
        </w:rPr>
        <w:t>, especially when the network data is represented as a graph</w:t>
      </w:r>
      <w:r>
        <w:t xml:space="preserve">. </w:t>
      </w:r>
      <w:r w:rsidR="7A0EE9D3">
        <w:t xml:space="preserve">Since multitudinous DoS attack detection techniques </w:t>
      </w:r>
      <w:r w:rsidR="003C672C">
        <w:rPr>
          <w:lang w:val="en-US"/>
        </w:rPr>
        <w:t>rely</w:t>
      </w:r>
      <w:r w:rsidR="003C672C">
        <w:t xml:space="preserve"> </w:t>
      </w:r>
      <w:r w:rsidR="7A0EE9D3">
        <w:t>on a statistical dist</w:t>
      </w:r>
      <w:r w:rsidR="7A0EE9D3" w:rsidRPr="7A0EE9D3">
        <w:rPr>
          <w:rStyle w:val="TextContentChar"/>
        </w:rPr>
        <w:t xml:space="preserve">ribution or honeypot approach, </w:t>
      </w:r>
      <w:r>
        <w:rPr>
          <w:rStyle w:val="TextContentChar"/>
          <w:lang w:val="en-US"/>
        </w:rPr>
        <w:t>they do not have the ability to analyze</w:t>
      </w:r>
      <w:r w:rsidR="00735BA7">
        <w:rPr>
          <w:rStyle w:val="TextContentChar"/>
          <w:lang w:val="en-US"/>
        </w:rPr>
        <w:t xml:space="preserve"> the dataset</w:t>
      </w:r>
      <w:r>
        <w:rPr>
          <w:rStyle w:val="TextContentChar"/>
          <w:lang w:val="en-US"/>
        </w:rPr>
        <w:t xml:space="preserve"> in context</w:t>
      </w:r>
      <w:r w:rsidR="7A0EE9D3" w:rsidRPr="7A0EE9D3">
        <w:rPr>
          <w:rStyle w:val="TextContentChar"/>
        </w:rPr>
        <w:t xml:space="preserve">. </w:t>
      </w:r>
      <w:r w:rsidR="003C672C">
        <w:rPr>
          <w:rStyle w:val="TextContentChar"/>
          <w:lang w:val="en-US"/>
        </w:rPr>
        <w:t>However</w:t>
      </w:r>
      <w:r w:rsidR="7A0EE9D3" w:rsidRPr="7A0EE9D3">
        <w:rPr>
          <w:rStyle w:val="TextContentChar"/>
        </w:rPr>
        <w:t xml:space="preserve">, </w:t>
      </w:r>
      <w:r w:rsidR="003C672C">
        <w:rPr>
          <w:rStyle w:val="TextContentChar"/>
          <w:lang w:val="en-US"/>
        </w:rPr>
        <w:t xml:space="preserve">graph-based approaches rely on the </w:t>
      </w:r>
      <w:r w:rsidR="003C672C" w:rsidRPr="003C672C">
        <w:rPr>
          <w:rStyle w:val="TextContentChar"/>
          <w:i/>
          <w:lang w:val="en-US"/>
        </w:rPr>
        <w:t>structure</w:t>
      </w:r>
      <w:r w:rsidR="003C672C">
        <w:rPr>
          <w:rStyle w:val="TextContentChar"/>
          <w:lang w:val="en-US"/>
        </w:rPr>
        <w:t xml:space="preserve"> of the interactions and relationships between the nodes in a network</w:t>
      </w:r>
      <w:r w:rsidR="7A0EE9D3" w:rsidRPr="7A0EE9D3">
        <w:rPr>
          <w:rStyle w:val="TextContentChar"/>
        </w:rPr>
        <w:t>.</w:t>
      </w:r>
    </w:p>
    <w:p w14:paraId="5DE28A68" w14:textId="77777777" w:rsidR="00467FD6" w:rsidRDefault="00731E63" w:rsidP="00DC659D">
      <w:pPr>
        <w:pStyle w:val="Heading2"/>
      </w:pPr>
      <w:r>
        <w:t>DoS Attack Detection</w:t>
      </w:r>
    </w:p>
    <w:p w14:paraId="4B11DD9B" w14:textId="74957A63" w:rsidR="00860BA9" w:rsidRDefault="7A0EE9D3" w:rsidP="00860BA9">
      <w:pPr>
        <w:pStyle w:val="TextContent"/>
      </w:pPr>
      <w:r>
        <w:t xml:space="preserve">There are </w:t>
      </w:r>
      <w:r w:rsidR="0033753E">
        <w:t xml:space="preserve">various </w:t>
      </w:r>
      <w:r>
        <w:t xml:space="preserve">techniques used to identify DoS attacks. The traditional </w:t>
      </w:r>
      <w:r w:rsidR="003C672C">
        <w:rPr>
          <w:lang w:val="en-US"/>
        </w:rPr>
        <w:t>technique</w:t>
      </w:r>
      <w:r w:rsidR="003C672C">
        <w:t xml:space="preserve"> </w:t>
      </w:r>
      <w:r>
        <w:t>is to implement a statistical approach to discover a DoS attack</w:t>
      </w:r>
      <w:r w:rsidR="003C672C">
        <w:rPr>
          <w:lang w:val="en-US"/>
        </w:rPr>
        <w:t>,</w:t>
      </w:r>
      <w:r>
        <w:t xml:space="preserve"> such as </w:t>
      </w:r>
      <w:r w:rsidR="003C672C">
        <w:rPr>
          <w:lang w:val="en-US"/>
        </w:rPr>
        <w:t xml:space="preserve">using an </w:t>
      </w:r>
      <w:r>
        <w:t>activity profiling</w:t>
      </w:r>
      <w:r w:rsidR="00735BA7">
        <w:rPr>
          <w:lang w:val="en-US"/>
        </w:rPr>
        <w:t xml:space="preserve"> </w:t>
      </w:r>
      <w:sdt>
        <w:sdtPr>
          <w:rPr>
            <w:lang w:val="en-US"/>
          </w:rPr>
          <w:id w:val="1720239787"/>
          <w:citation/>
        </w:sdtPr>
        <w:sdtEndPr/>
        <w:sdtContent>
          <w:r w:rsidR="00735BA7">
            <w:rPr>
              <w:lang w:val="en-US"/>
            </w:rPr>
            <w:fldChar w:fldCharType="begin"/>
          </w:r>
          <w:r w:rsidR="00735BA7">
            <w:rPr>
              <w:lang w:val="en-US"/>
            </w:rPr>
            <w:instrText xml:space="preserve"> CITATION Car06 \l 1033 </w:instrText>
          </w:r>
          <w:r w:rsidR="00735BA7">
            <w:rPr>
              <w:lang w:val="en-US"/>
            </w:rPr>
            <w:fldChar w:fldCharType="separate"/>
          </w:r>
          <w:r w:rsidR="0081563B" w:rsidRPr="0081563B">
            <w:rPr>
              <w:noProof/>
              <w:lang w:val="en-US"/>
            </w:rPr>
            <w:t>[1]</w:t>
          </w:r>
          <w:r w:rsidR="00735BA7">
            <w:rPr>
              <w:lang w:val="en-US"/>
            </w:rPr>
            <w:fldChar w:fldCharType="end"/>
          </w:r>
        </w:sdtContent>
      </w:sdt>
      <w:r w:rsidR="0024393D">
        <w:rPr>
          <w:lang w:val="en-US"/>
        </w:rPr>
        <w:t xml:space="preserve">, </w:t>
      </w:r>
      <w:r w:rsidR="00112892">
        <w:rPr>
          <w:lang w:val="en-US"/>
        </w:rPr>
        <w:t xml:space="preserve">a </w:t>
      </w:r>
      <w:r w:rsidR="005A378E">
        <w:rPr>
          <w:lang w:val="en-US"/>
        </w:rPr>
        <w:t>machine learning</w:t>
      </w:r>
      <w:r w:rsidR="00FE17D7">
        <w:rPr>
          <w:lang w:val="en-US"/>
        </w:rPr>
        <w:t xml:space="preserve"> classifier </w:t>
      </w:r>
      <w:sdt>
        <w:sdtPr>
          <w:rPr>
            <w:lang w:val="en-US"/>
          </w:rPr>
          <w:id w:val="-712195973"/>
          <w:citation/>
        </w:sdtPr>
        <w:sdtEndPr/>
        <w:sdtContent>
          <w:r w:rsidR="00FE17D7">
            <w:rPr>
              <w:lang w:val="en-US"/>
            </w:rPr>
            <w:fldChar w:fldCharType="begin"/>
          </w:r>
          <w:r w:rsidR="00FE17D7">
            <w:rPr>
              <w:lang w:val="en-US"/>
            </w:rPr>
            <w:instrText xml:space="preserve"> CITATION Sin17 \l 1033 </w:instrText>
          </w:r>
          <w:r w:rsidR="00FE17D7">
            <w:rPr>
              <w:lang w:val="en-US"/>
            </w:rPr>
            <w:fldChar w:fldCharType="separate"/>
          </w:r>
          <w:r w:rsidR="0081563B" w:rsidRPr="0081563B">
            <w:rPr>
              <w:noProof/>
              <w:lang w:val="en-US"/>
            </w:rPr>
            <w:t>[2]</w:t>
          </w:r>
          <w:r w:rsidR="00FE17D7">
            <w:rPr>
              <w:lang w:val="en-US"/>
            </w:rPr>
            <w:fldChar w:fldCharType="end"/>
          </w:r>
        </w:sdtContent>
      </w:sdt>
      <w:r w:rsidR="00FE17D7">
        <w:rPr>
          <w:lang w:val="en-US"/>
        </w:rPr>
        <w:t xml:space="preserve"> </w:t>
      </w:r>
      <w:r w:rsidR="00031334">
        <w:rPr>
          <w:lang w:val="en-US"/>
        </w:rPr>
        <w:t xml:space="preserve">or </w:t>
      </w:r>
      <w:r w:rsidR="00112892">
        <w:rPr>
          <w:lang w:val="en-US"/>
        </w:rPr>
        <w:t xml:space="preserve">an </w:t>
      </w:r>
      <w:r w:rsidR="00031334">
        <w:rPr>
          <w:lang w:val="en-US"/>
        </w:rPr>
        <w:t>autoregressive integrated moving average (ARIMA) time series model</w:t>
      </w:r>
      <w:r w:rsidR="00992FB0">
        <w:rPr>
          <w:lang w:val="en-US"/>
        </w:rPr>
        <w:t xml:space="preserve"> </w:t>
      </w:r>
      <w:sdt>
        <w:sdtPr>
          <w:rPr>
            <w:lang w:val="en-US"/>
          </w:rPr>
          <w:id w:val="-109519515"/>
          <w:citation/>
        </w:sdtPr>
        <w:sdtEndPr/>
        <w:sdtContent>
          <w:r w:rsidR="00992FB0">
            <w:rPr>
              <w:lang w:val="en-US"/>
            </w:rPr>
            <w:fldChar w:fldCharType="begin"/>
          </w:r>
          <w:r w:rsidR="00DB0140">
            <w:rPr>
              <w:lang w:val="en-US"/>
            </w:rPr>
            <w:instrText xml:space="preserve">CITATION ANo16 \l 1033 </w:instrText>
          </w:r>
          <w:r w:rsidR="00992FB0">
            <w:rPr>
              <w:lang w:val="en-US"/>
            </w:rPr>
            <w:fldChar w:fldCharType="separate"/>
          </w:r>
          <w:r w:rsidR="0081563B" w:rsidRPr="0081563B">
            <w:rPr>
              <w:noProof/>
              <w:lang w:val="en-US"/>
            </w:rPr>
            <w:t>[3]</w:t>
          </w:r>
          <w:r w:rsidR="00992FB0">
            <w:rPr>
              <w:lang w:val="en-US"/>
            </w:rPr>
            <w:fldChar w:fldCharType="end"/>
          </w:r>
        </w:sdtContent>
      </w:sdt>
      <w:r>
        <w:t>. In addition, another common approach is to set u</w:t>
      </w:r>
      <w:r w:rsidR="00992FB0">
        <w:t xml:space="preserve">p decoy machines called </w:t>
      </w:r>
      <w:r w:rsidR="00992FB0" w:rsidRPr="00992FB0">
        <w:rPr>
          <w:i/>
        </w:rPr>
        <w:t>honey</w:t>
      </w:r>
      <w:r w:rsidRPr="00992FB0">
        <w:rPr>
          <w:i/>
        </w:rPr>
        <w:t>pot</w:t>
      </w:r>
      <w:r w:rsidR="00992FB0" w:rsidRPr="00992FB0">
        <w:rPr>
          <w:i/>
          <w:lang w:val="en-US"/>
        </w:rPr>
        <w:t>s</w:t>
      </w:r>
      <w:r>
        <w:t xml:space="preserve"> to discover a DoS attack</w:t>
      </w:r>
      <w:r w:rsidR="00EA5450">
        <w:t xml:space="preserve"> </w:t>
      </w:r>
      <w:sdt>
        <w:sdtPr>
          <w:id w:val="-660382506"/>
          <w:citation/>
        </w:sdtPr>
        <w:sdtEndPr/>
        <w:sdtContent>
          <w:r w:rsidR="00EA5450">
            <w:fldChar w:fldCharType="begin"/>
          </w:r>
          <w:r w:rsidR="00EA5450">
            <w:rPr>
              <w:lang w:val="en-US"/>
            </w:rPr>
            <w:instrText xml:space="preserve"> CITATION Wei02 \l 1033 </w:instrText>
          </w:r>
          <w:r w:rsidR="00EA5450">
            <w:fldChar w:fldCharType="separate"/>
          </w:r>
          <w:r w:rsidR="0081563B" w:rsidRPr="0081563B">
            <w:rPr>
              <w:noProof/>
              <w:lang w:val="en-US"/>
            </w:rPr>
            <w:t>[4]</w:t>
          </w:r>
          <w:r w:rsidR="00EA5450">
            <w:fldChar w:fldCharType="end"/>
          </w:r>
        </w:sdtContent>
      </w:sdt>
      <w:r w:rsidR="007A70D2">
        <w:t>.</w:t>
      </w:r>
    </w:p>
    <w:p w14:paraId="76F1CE90" w14:textId="771D3B89" w:rsidR="00031334" w:rsidRDefault="005956AF" w:rsidP="00EB6966">
      <w:pPr>
        <w:pStyle w:val="TextContent"/>
        <w:rPr>
          <w:noProof/>
          <w:lang w:val="en-US"/>
        </w:rPr>
      </w:pPr>
      <w:r>
        <w:rPr>
          <w:lang w:val="en-US"/>
        </w:rPr>
        <w:t>A</w:t>
      </w:r>
      <w:r w:rsidR="00860BA9">
        <w:rPr>
          <w:lang w:val="en-US"/>
        </w:rPr>
        <w:t xml:space="preserve">ctivity </w:t>
      </w:r>
      <w:r w:rsidR="00731E63" w:rsidRPr="00AB7662">
        <w:rPr>
          <w:noProof/>
        </w:rPr>
        <w:t>profiling</w:t>
      </w:r>
      <w:r w:rsidR="00031334" w:rsidRPr="00AB7662">
        <w:rPr>
          <w:noProof/>
          <w:lang w:val="en-US"/>
        </w:rPr>
        <w:t xml:space="preserve"> </w:t>
      </w:r>
      <w:r w:rsidR="00731E63" w:rsidRPr="00AB7662">
        <w:rPr>
          <w:noProof/>
        </w:rPr>
        <w:t>analyzes</w:t>
      </w:r>
      <w:r w:rsidR="00731E63" w:rsidRPr="00467FD6">
        <w:t xml:space="preserve"> the contents </w:t>
      </w:r>
      <w:r w:rsidR="00C76DEB" w:rsidRPr="00523DEE">
        <w:rPr>
          <w:noProof/>
          <w:lang w:val="en-US"/>
        </w:rPr>
        <w:t xml:space="preserve">of </w:t>
      </w:r>
      <w:del w:id="5" w:author="Peter Harlan" w:date="2018-08-14T15:08:00Z">
        <w:r w:rsidR="00731E63" w:rsidRPr="00523DEE" w:rsidDel="00523DEE">
          <w:rPr>
            <w:noProof/>
          </w:rPr>
          <w:delText xml:space="preserve"> </w:delText>
        </w:r>
      </w:del>
      <w:r w:rsidR="00731E63" w:rsidRPr="00523DEE">
        <w:rPr>
          <w:noProof/>
        </w:rPr>
        <w:t>a</w:t>
      </w:r>
      <w:r w:rsidR="00731E63" w:rsidRPr="00467FD6">
        <w:t xml:space="preserve"> message packet (</w:t>
      </w:r>
      <w:r>
        <w:rPr>
          <w:lang w:val="en-US"/>
        </w:rPr>
        <w:t>e.g., d</w:t>
      </w:r>
      <w:r w:rsidR="00731E63" w:rsidRPr="00467FD6">
        <w:t xml:space="preserve">uration of </w:t>
      </w:r>
      <w:r w:rsidR="00731E63" w:rsidRPr="00523DEE">
        <w:rPr>
          <w:noProof/>
        </w:rPr>
        <w:t>communication</w:t>
      </w:r>
      <w:r w:rsidR="00731E63" w:rsidRPr="00467FD6">
        <w:t xml:space="preserve">, source, destination, </w:t>
      </w:r>
      <w:r w:rsidR="00731E63" w:rsidRPr="00523DEE">
        <w:rPr>
          <w:noProof/>
        </w:rPr>
        <w:t>time</w:t>
      </w:r>
      <w:r w:rsidR="00731E63" w:rsidRPr="00467FD6">
        <w:t xml:space="preserve"> lapse between requests, etc.) and cluster</w:t>
      </w:r>
      <w:r>
        <w:rPr>
          <w:lang w:val="en-US"/>
        </w:rPr>
        <w:t>s</w:t>
      </w:r>
      <w:r w:rsidR="00731E63" w:rsidRPr="00467FD6">
        <w:t xml:space="preserve"> them into their appropriate categories</w:t>
      </w:r>
      <w:r w:rsidR="00BB6C14">
        <w:rPr>
          <w:lang w:val="en-US"/>
        </w:rPr>
        <w:t xml:space="preserve"> </w:t>
      </w:r>
      <w:sdt>
        <w:sdtPr>
          <w:rPr>
            <w:lang w:val="en-US"/>
          </w:rPr>
          <w:id w:val="1207215243"/>
          <w:citation/>
        </w:sdtPr>
        <w:sdtEndPr/>
        <w:sdtContent>
          <w:r w:rsidR="00735BA7">
            <w:rPr>
              <w:lang w:val="en-US"/>
            </w:rPr>
            <w:fldChar w:fldCharType="begin"/>
          </w:r>
          <w:r w:rsidR="00735BA7">
            <w:rPr>
              <w:lang w:val="en-US"/>
            </w:rPr>
            <w:instrText xml:space="preserve"> CITATION Car06 \l 1033 </w:instrText>
          </w:r>
          <w:r w:rsidR="00735BA7">
            <w:rPr>
              <w:lang w:val="en-US"/>
            </w:rPr>
            <w:fldChar w:fldCharType="separate"/>
          </w:r>
          <w:r w:rsidR="0081563B" w:rsidRPr="0081563B">
            <w:rPr>
              <w:noProof/>
              <w:lang w:val="en-US"/>
            </w:rPr>
            <w:t>[1]</w:t>
          </w:r>
          <w:r w:rsidR="00735BA7">
            <w:rPr>
              <w:lang w:val="en-US"/>
            </w:rPr>
            <w:fldChar w:fldCharType="end"/>
          </w:r>
        </w:sdtContent>
      </w:sdt>
      <w:r w:rsidR="00731E63" w:rsidRPr="00467FD6">
        <w:t xml:space="preserve">. Once this is complete, using a chi-square goodness of fit test, each cluster’s activity level </w:t>
      </w:r>
      <w:r>
        <w:rPr>
          <w:lang w:val="en-US"/>
        </w:rPr>
        <w:t xml:space="preserve">is </w:t>
      </w:r>
      <w:r w:rsidRPr="00C76DEB">
        <w:rPr>
          <w:noProof/>
          <w:lang w:val="en-US"/>
        </w:rPr>
        <w:t>compared</w:t>
      </w:r>
      <w:r w:rsidR="00C76DEB">
        <w:rPr>
          <w:noProof/>
          <w:lang w:val="en-US"/>
        </w:rPr>
        <w:t xml:space="preserve"> </w:t>
      </w:r>
      <w:r w:rsidR="00C76DEB" w:rsidRPr="00523DEE">
        <w:rPr>
          <w:noProof/>
          <w:lang w:val="en-US"/>
        </w:rPr>
        <w:t xml:space="preserve">to </w:t>
      </w:r>
      <w:del w:id="6" w:author="Peter Harlan" w:date="2018-08-14T15:08:00Z">
        <w:r w:rsidRPr="00523DEE" w:rsidDel="00523DEE">
          <w:rPr>
            <w:noProof/>
          </w:rPr>
          <w:delText xml:space="preserve"> </w:delText>
        </w:r>
      </w:del>
      <w:r w:rsidR="00731E63" w:rsidRPr="00523DEE">
        <w:rPr>
          <w:noProof/>
          <w:rPrChange w:id="7" w:author="Peter Harlan" w:date="2018-08-14T15:08:00Z">
            <w:rPr>
              <w:noProof/>
            </w:rPr>
          </w:rPrChange>
        </w:rPr>
        <w:t>the</w:t>
      </w:r>
      <w:r w:rsidR="00731E63" w:rsidRPr="00467FD6">
        <w:t xml:space="preserve"> expected activity level. Any activity levels detected beyond a reasonable threshold from the chi-square result will be flagged as an anomaly</w:t>
      </w:r>
      <w:r w:rsidR="006A0B27">
        <w:rPr>
          <w:noProof/>
        </w:rPr>
        <w:t xml:space="preserve"> </w:t>
      </w:r>
      <w:sdt>
        <w:sdtPr>
          <w:rPr>
            <w:noProof/>
          </w:rPr>
          <w:id w:val="902873672"/>
          <w:citation/>
        </w:sdtPr>
        <w:sdtEndPr/>
        <w:sdtContent>
          <w:r w:rsidR="00786B89">
            <w:rPr>
              <w:noProof/>
            </w:rPr>
            <w:fldChar w:fldCharType="begin"/>
          </w:r>
          <w:r w:rsidR="00786B89">
            <w:rPr>
              <w:noProof/>
            </w:rPr>
            <w:instrText xml:space="preserve"> CITATION Car06 \l 1033 </w:instrText>
          </w:r>
          <w:r w:rsidR="00786B89">
            <w:rPr>
              <w:noProof/>
            </w:rPr>
            <w:fldChar w:fldCharType="separate"/>
          </w:r>
          <w:r w:rsidR="0081563B" w:rsidRPr="0081563B">
            <w:rPr>
              <w:noProof/>
            </w:rPr>
            <w:t>[1]</w:t>
          </w:r>
          <w:r w:rsidR="00786B89">
            <w:rPr>
              <w:noProof/>
            </w:rPr>
            <w:fldChar w:fldCharType="end"/>
          </w:r>
        </w:sdtContent>
      </w:sdt>
      <w:r w:rsidR="00786B89">
        <w:rPr>
          <w:noProof/>
        </w:rPr>
        <w:t>.</w:t>
      </w:r>
      <w:r w:rsidR="00735BA7">
        <w:rPr>
          <w:noProof/>
          <w:lang w:val="en-US"/>
        </w:rPr>
        <w:t xml:space="preserve"> </w:t>
      </w:r>
      <w:r w:rsidR="005A378E">
        <w:rPr>
          <w:noProof/>
          <w:lang w:val="en-US"/>
        </w:rPr>
        <w:t xml:space="preserve">By using </w:t>
      </w:r>
      <w:r w:rsidR="005A378E">
        <w:rPr>
          <w:noProof/>
        </w:rPr>
        <w:t>various machine learning classifier</w:t>
      </w:r>
      <w:r w:rsidR="00112892">
        <w:rPr>
          <w:noProof/>
          <w:lang w:val="en-US"/>
        </w:rPr>
        <w:t>s</w:t>
      </w:r>
      <w:r w:rsidR="005A378E">
        <w:rPr>
          <w:noProof/>
        </w:rPr>
        <w:t xml:space="preserve"> </w:t>
      </w:r>
      <w:r w:rsidR="005A378E">
        <w:rPr>
          <w:noProof/>
        </w:rPr>
        <w:lastRenderedPageBreak/>
        <w:t xml:space="preserve">like </w:t>
      </w:r>
      <w:r w:rsidR="005A378E" w:rsidRPr="00E62FF2">
        <w:rPr>
          <w:noProof/>
        </w:rPr>
        <w:t>Naïve Bayes, Multilayer Perceptron, RBF network and Voted Perceptron</w:t>
      </w:r>
      <w:r w:rsidR="00112892">
        <w:rPr>
          <w:noProof/>
          <w:lang w:val="en-US"/>
        </w:rPr>
        <w:t>,</w:t>
      </w:r>
      <w:r w:rsidR="00E62FF2" w:rsidRPr="00E62FF2">
        <w:rPr>
          <w:noProof/>
        </w:rPr>
        <w:t xml:space="preserve"> the incoming packets </w:t>
      </w:r>
      <w:r w:rsidR="00112892">
        <w:rPr>
          <w:noProof/>
          <w:lang w:val="en-US"/>
        </w:rPr>
        <w:t xml:space="preserve">are classified </w:t>
      </w:r>
      <w:r w:rsidR="00E62FF2" w:rsidRPr="00E62FF2">
        <w:rPr>
          <w:noProof/>
        </w:rPr>
        <w:t xml:space="preserve">as either attack or normal </w:t>
      </w:r>
      <w:sdt>
        <w:sdtPr>
          <w:rPr>
            <w:noProof/>
          </w:rPr>
          <w:id w:val="-382860478"/>
          <w:citation/>
        </w:sdtPr>
        <w:sdtEndPr/>
        <w:sdtContent>
          <w:r w:rsidR="00E95216">
            <w:rPr>
              <w:noProof/>
            </w:rPr>
            <w:fldChar w:fldCharType="begin"/>
          </w:r>
          <w:r w:rsidR="00E95216">
            <w:rPr>
              <w:noProof/>
              <w:lang w:val="en-US"/>
            </w:rPr>
            <w:instrText xml:space="preserve"> CITATION Sin17 \l 1033 </w:instrText>
          </w:r>
          <w:r w:rsidR="00E95216">
            <w:rPr>
              <w:noProof/>
            </w:rPr>
            <w:fldChar w:fldCharType="separate"/>
          </w:r>
          <w:r w:rsidR="00E95216" w:rsidRPr="00E95216">
            <w:rPr>
              <w:noProof/>
              <w:lang w:val="en-US"/>
            </w:rPr>
            <w:t>[2]</w:t>
          </w:r>
          <w:r w:rsidR="00E95216">
            <w:rPr>
              <w:noProof/>
            </w:rPr>
            <w:fldChar w:fldCharType="end"/>
          </w:r>
        </w:sdtContent>
      </w:sdt>
      <w:r w:rsidR="00E62FF2">
        <w:rPr>
          <w:noProof/>
        </w:rPr>
        <w:t>.</w:t>
      </w:r>
      <w:r w:rsidR="00E62FF2" w:rsidRPr="00E62FF2">
        <w:rPr>
          <w:noProof/>
        </w:rPr>
        <w:t xml:space="preserve"> </w:t>
      </w:r>
      <w:r>
        <w:rPr>
          <w:noProof/>
          <w:lang w:val="en-US"/>
        </w:rPr>
        <w:t xml:space="preserve">An </w:t>
      </w:r>
      <w:r w:rsidR="00031334">
        <w:rPr>
          <w:lang w:val="en-US"/>
        </w:rPr>
        <w:t>ARIMA time series model is also</w:t>
      </w:r>
      <w:r w:rsidR="00992FB0">
        <w:rPr>
          <w:lang w:val="en-US"/>
        </w:rPr>
        <w:t xml:space="preserve"> a </w:t>
      </w:r>
      <w:r w:rsidR="00992FB0" w:rsidRPr="00523DEE">
        <w:rPr>
          <w:noProof/>
          <w:lang w:val="en-US"/>
        </w:rPr>
        <w:t>statistical</w:t>
      </w:r>
      <w:r w:rsidR="00992FB0">
        <w:rPr>
          <w:lang w:val="en-US"/>
        </w:rPr>
        <w:t xml:space="preserve"> based approach</w:t>
      </w:r>
      <w:r w:rsidR="00031334">
        <w:rPr>
          <w:lang w:val="en-US"/>
        </w:rPr>
        <w:t xml:space="preserve"> used to discover DoS attacks</w:t>
      </w:r>
      <w:r>
        <w:rPr>
          <w:lang w:val="en-US"/>
        </w:rPr>
        <w:t>. T</w:t>
      </w:r>
      <w:r w:rsidR="00992FB0">
        <w:rPr>
          <w:lang w:val="en-US"/>
        </w:rPr>
        <w:t xml:space="preserve">his approach analyzes the different </w:t>
      </w:r>
      <w:r w:rsidR="00031334">
        <w:rPr>
          <w:lang w:val="en-US"/>
        </w:rPr>
        <w:t xml:space="preserve">packets </w:t>
      </w:r>
      <w:r w:rsidR="00992FB0">
        <w:rPr>
          <w:lang w:val="en-US"/>
        </w:rPr>
        <w:t>associated with the network and creates a time-based prediction using ARIMA. Traffic that falls outside the prediction is flagged as anomalous</w:t>
      </w:r>
      <w:r w:rsidR="00EA5450">
        <w:rPr>
          <w:lang w:val="en-US"/>
        </w:rPr>
        <w:t xml:space="preserve"> </w:t>
      </w:r>
      <w:sdt>
        <w:sdtPr>
          <w:rPr>
            <w:lang w:val="en-US"/>
          </w:rPr>
          <w:id w:val="-2070491651"/>
          <w:citation/>
        </w:sdtPr>
        <w:sdtEndPr/>
        <w:sdtContent>
          <w:r w:rsidR="00EA5450">
            <w:rPr>
              <w:lang w:val="en-US"/>
            </w:rPr>
            <w:fldChar w:fldCharType="begin"/>
          </w:r>
          <w:r w:rsidR="00EA5450">
            <w:rPr>
              <w:lang w:val="en-US"/>
            </w:rPr>
            <w:instrText xml:space="preserve"> CITATION ANo16 \l 1033 </w:instrText>
          </w:r>
          <w:r w:rsidR="00EA5450">
            <w:rPr>
              <w:lang w:val="en-US"/>
            </w:rPr>
            <w:fldChar w:fldCharType="separate"/>
          </w:r>
          <w:r w:rsidR="0081563B" w:rsidRPr="0081563B">
            <w:rPr>
              <w:noProof/>
              <w:lang w:val="en-US"/>
            </w:rPr>
            <w:t>[3]</w:t>
          </w:r>
          <w:r w:rsidR="00EA5450">
            <w:rPr>
              <w:lang w:val="en-US"/>
            </w:rPr>
            <w:fldChar w:fldCharType="end"/>
          </w:r>
        </w:sdtContent>
      </w:sdt>
      <w:r w:rsidR="00992FB0">
        <w:rPr>
          <w:lang w:val="en-US"/>
        </w:rPr>
        <w:t>.</w:t>
      </w:r>
    </w:p>
    <w:p w14:paraId="4A6ED157" w14:textId="6F1D7BDB" w:rsidR="00731E63" w:rsidRPr="00735BA7" w:rsidRDefault="00735BA7" w:rsidP="00992FB0">
      <w:pPr>
        <w:pStyle w:val="TextContent"/>
        <w:rPr>
          <w:lang w:val="en-US"/>
        </w:rPr>
      </w:pPr>
      <w:r>
        <w:rPr>
          <w:noProof/>
          <w:lang w:val="en-US"/>
        </w:rPr>
        <w:t>Another appro</w:t>
      </w:r>
      <w:r w:rsidR="00111870">
        <w:rPr>
          <w:noProof/>
          <w:lang w:val="en-US"/>
        </w:rPr>
        <w:t>a</w:t>
      </w:r>
      <w:r>
        <w:rPr>
          <w:noProof/>
          <w:lang w:val="en-US"/>
        </w:rPr>
        <w:t>ch used to detect DoS attacks i</w:t>
      </w:r>
      <w:r w:rsidR="00992FB0">
        <w:rPr>
          <w:noProof/>
          <w:lang w:val="en-US"/>
        </w:rPr>
        <w:t>s h</w:t>
      </w:r>
      <w:r>
        <w:rPr>
          <w:noProof/>
          <w:lang w:val="en-US"/>
        </w:rPr>
        <w:t xml:space="preserve">oneypots. Honeypots, </w:t>
      </w:r>
      <w:r w:rsidR="00731E63" w:rsidRPr="00467FD6">
        <w:t>a proactive</w:t>
      </w:r>
      <w:r>
        <w:rPr>
          <w:lang w:val="en-US"/>
        </w:rPr>
        <w:t xml:space="preserve"> approach</w:t>
      </w:r>
      <w:r w:rsidR="00731E63" w:rsidRPr="00467FD6">
        <w:t xml:space="preserve">, </w:t>
      </w:r>
      <w:r>
        <w:rPr>
          <w:lang w:val="en-US"/>
        </w:rPr>
        <w:t xml:space="preserve">are machines that are placed on the </w:t>
      </w:r>
      <w:r w:rsidRPr="00992FB0">
        <w:t>computer</w:t>
      </w:r>
      <w:r>
        <w:rPr>
          <w:lang w:val="en-US"/>
        </w:rPr>
        <w:t xml:space="preserve"> network with the </w:t>
      </w:r>
      <w:r w:rsidR="00C76DEB" w:rsidRPr="007E1601">
        <w:rPr>
          <w:noProof/>
          <w:lang w:val="en-US"/>
        </w:rPr>
        <w:t>in</w:t>
      </w:r>
      <w:r w:rsidR="00C76DEB" w:rsidRPr="00AB7662">
        <w:rPr>
          <w:noProof/>
          <w:lang w:val="en-US"/>
        </w:rPr>
        <w:t>tention</w:t>
      </w:r>
      <w:r w:rsidR="00C76DEB">
        <w:rPr>
          <w:noProof/>
          <w:lang w:val="en-US"/>
        </w:rPr>
        <w:t xml:space="preserve"> </w:t>
      </w:r>
      <w:r w:rsidR="00AB7662">
        <w:rPr>
          <w:noProof/>
          <w:lang w:val="en-US"/>
        </w:rPr>
        <w:t xml:space="preserve">of </w:t>
      </w:r>
      <w:r>
        <w:rPr>
          <w:lang w:val="en-US"/>
        </w:rPr>
        <w:t xml:space="preserve">not </w:t>
      </w:r>
      <w:r w:rsidR="00FA4673">
        <w:rPr>
          <w:lang w:val="en-US"/>
        </w:rPr>
        <w:t>receiv</w:t>
      </w:r>
      <w:r w:rsidR="007E1601">
        <w:rPr>
          <w:lang w:val="en-US"/>
        </w:rPr>
        <w:t>ing</w:t>
      </w:r>
      <w:r w:rsidR="00FA4673">
        <w:rPr>
          <w:lang w:val="en-US"/>
        </w:rPr>
        <w:t xml:space="preserve"> any legitimate traffic</w:t>
      </w:r>
      <w:r w:rsidR="00EA5450">
        <w:rPr>
          <w:lang w:val="en-US"/>
        </w:rPr>
        <w:t xml:space="preserve"> </w:t>
      </w:r>
      <w:sdt>
        <w:sdtPr>
          <w:rPr>
            <w:lang w:val="en-US"/>
          </w:rPr>
          <w:id w:val="-787120112"/>
          <w:citation/>
        </w:sdtPr>
        <w:sdtEndPr/>
        <w:sdtContent>
          <w:r w:rsidR="00EA5450">
            <w:rPr>
              <w:lang w:val="en-US"/>
            </w:rPr>
            <w:fldChar w:fldCharType="begin"/>
          </w:r>
          <w:r w:rsidR="00EA5450">
            <w:rPr>
              <w:lang w:val="en-US"/>
            </w:rPr>
            <w:instrText xml:space="preserve"> CITATION Wei02 \l 1033 </w:instrText>
          </w:r>
          <w:r w:rsidR="00EA5450">
            <w:rPr>
              <w:lang w:val="en-US"/>
            </w:rPr>
            <w:fldChar w:fldCharType="separate"/>
          </w:r>
          <w:r w:rsidR="0081563B" w:rsidRPr="0081563B">
            <w:rPr>
              <w:noProof/>
              <w:lang w:val="en-US"/>
            </w:rPr>
            <w:t>[4]</w:t>
          </w:r>
          <w:r w:rsidR="00EA5450">
            <w:rPr>
              <w:lang w:val="en-US"/>
            </w:rPr>
            <w:fldChar w:fldCharType="end"/>
          </w:r>
        </w:sdtContent>
      </w:sdt>
      <w:r w:rsidR="00FA4673">
        <w:rPr>
          <w:lang w:val="en-US"/>
        </w:rPr>
        <w:t>. A</w:t>
      </w:r>
      <w:r w:rsidR="00F663B9">
        <w:rPr>
          <w:lang w:val="en-US"/>
        </w:rPr>
        <w:t xml:space="preserve">ny </w:t>
      </w:r>
      <w:r>
        <w:rPr>
          <w:lang w:val="en-US"/>
        </w:rPr>
        <w:t xml:space="preserve">traffic that </w:t>
      </w:r>
      <w:r w:rsidR="00F663B9">
        <w:rPr>
          <w:lang w:val="en-US"/>
        </w:rPr>
        <w:t>is associated with the honeypot is flagged as an anomalous instance</w:t>
      </w:r>
      <w:r w:rsidR="00B84973">
        <w:rPr>
          <w:lang w:val="en-US"/>
        </w:rPr>
        <w:t xml:space="preserve"> </w:t>
      </w:r>
      <w:sdt>
        <w:sdtPr>
          <w:rPr>
            <w:lang w:val="en-US"/>
          </w:rPr>
          <w:id w:val="-830597269"/>
          <w:citation/>
        </w:sdtPr>
        <w:sdtEndPr/>
        <w:sdtContent>
          <w:r w:rsidR="00EA5450">
            <w:rPr>
              <w:lang w:val="en-US"/>
            </w:rPr>
            <w:fldChar w:fldCharType="begin"/>
          </w:r>
          <w:r w:rsidR="00EA5450">
            <w:rPr>
              <w:lang w:val="en-US"/>
            </w:rPr>
            <w:instrText xml:space="preserve"> CITATION Hon \l 1033 </w:instrText>
          </w:r>
          <w:r w:rsidR="00EA5450">
            <w:rPr>
              <w:lang w:val="en-US"/>
            </w:rPr>
            <w:fldChar w:fldCharType="separate"/>
          </w:r>
          <w:r w:rsidR="0081563B" w:rsidRPr="0081563B">
            <w:rPr>
              <w:noProof/>
              <w:lang w:val="en-US"/>
            </w:rPr>
            <w:t>[5]</w:t>
          </w:r>
          <w:r w:rsidR="00EA5450">
            <w:rPr>
              <w:lang w:val="en-US"/>
            </w:rPr>
            <w:fldChar w:fldCharType="end"/>
          </w:r>
        </w:sdtContent>
      </w:sdt>
      <w:r w:rsidR="007A70D2">
        <w:rPr>
          <w:lang w:val="en-US"/>
        </w:rPr>
        <w:t xml:space="preserve">. </w:t>
      </w:r>
      <w:r w:rsidR="00731E63" w:rsidRPr="00467FD6">
        <w:t xml:space="preserve">However, the problem with honeypots </w:t>
      </w:r>
      <w:r w:rsidR="00AB7662" w:rsidRPr="007E1601">
        <w:rPr>
          <w:noProof/>
          <w:lang w:val="en-US"/>
        </w:rPr>
        <w:t xml:space="preserve">is </w:t>
      </w:r>
      <w:r w:rsidR="00731E63" w:rsidRPr="00467FD6">
        <w:t xml:space="preserve">that they are deployed at fixed, detectable locations, </w:t>
      </w:r>
      <w:r w:rsidR="005956AF">
        <w:rPr>
          <w:lang w:val="en-US"/>
        </w:rPr>
        <w:t>thereby making it easier for</w:t>
      </w:r>
      <w:r w:rsidR="005956AF" w:rsidRPr="00467FD6">
        <w:t xml:space="preserve"> </w:t>
      </w:r>
      <w:r w:rsidR="00731E63" w:rsidRPr="00467FD6">
        <w:t xml:space="preserve">sophisticated attacks </w:t>
      </w:r>
      <w:r w:rsidR="005956AF">
        <w:rPr>
          <w:lang w:val="en-US"/>
        </w:rPr>
        <w:t>to</w:t>
      </w:r>
      <w:r w:rsidR="005956AF" w:rsidRPr="00467FD6">
        <w:t xml:space="preserve"> </w:t>
      </w:r>
      <w:r w:rsidR="00731E63" w:rsidRPr="00467FD6">
        <w:t xml:space="preserve">avoid </w:t>
      </w:r>
      <w:r w:rsidR="005956AF">
        <w:rPr>
          <w:lang w:val="en-US"/>
        </w:rPr>
        <w:t xml:space="preserve">the </w:t>
      </w:r>
      <w:r w:rsidR="00731E63" w:rsidRPr="00467FD6">
        <w:t xml:space="preserve">honeypots </w:t>
      </w:r>
      <w:sdt>
        <w:sdtPr>
          <w:id w:val="1859934812"/>
          <w:citation/>
        </w:sdtPr>
        <w:sdtEndPr/>
        <w:sdtContent>
          <w:r w:rsidR="00786B89">
            <w:fldChar w:fldCharType="begin"/>
          </w:r>
          <w:r w:rsidR="00786B89">
            <w:instrText xml:space="preserve"> CITATION Nav17 \l 1033 </w:instrText>
          </w:r>
          <w:r w:rsidR="00786B89">
            <w:fldChar w:fldCharType="separate"/>
          </w:r>
          <w:r w:rsidR="0081563B" w:rsidRPr="0081563B">
            <w:rPr>
              <w:noProof/>
            </w:rPr>
            <w:t>[6]</w:t>
          </w:r>
          <w:r w:rsidR="00786B89">
            <w:fldChar w:fldCharType="end"/>
          </w:r>
        </w:sdtContent>
      </w:sdt>
      <w:r w:rsidR="00731E63" w:rsidRPr="6785B4B5">
        <w:t>.</w:t>
      </w:r>
    </w:p>
    <w:p w14:paraId="12C806BC" w14:textId="73F68DB3" w:rsidR="00BB6C14" w:rsidRPr="00112892" w:rsidRDefault="00BA24D9" w:rsidP="00F24B5B">
      <w:pPr>
        <w:pStyle w:val="TextContent"/>
        <w:rPr>
          <w:lang w:val="en-US"/>
        </w:rPr>
      </w:pPr>
      <w:r w:rsidRPr="00112892">
        <w:rPr>
          <w:lang w:val="en-US"/>
        </w:rPr>
        <w:t xml:space="preserve">The deficiency </w:t>
      </w:r>
      <w:r w:rsidR="00A45FD4" w:rsidRPr="00112892">
        <w:rPr>
          <w:lang w:val="en-US"/>
        </w:rPr>
        <w:t xml:space="preserve">of statistical approach </w:t>
      </w:r>
      <w:ins w:id="8" w:author="Peter Harlan" w:date="2018-08-14T15:07:00Z">
        <w:r w:rsidR="00523DEE" w:rsidRPr="00523DEE">
          <w:rPr>
            <w:noProof/>
            <w:lang w:val="en-US"/>
          </w:rPr>
          <w:t>is</w:t>
        </w:r>
      </w:ins>
      <w:del w:id="9" w:author="Peter Harlan" w:date="2018-08-14T15:07:00Z">
        <w:r w:rsidR="00111870" w:rsidRPr="00523DEE" w:rsidDel="00523DEE">
          <w:rPr>
            <w:noProof/>
            <w:lang w:val="en-US"/>
          </w:rPr>
          <w:delText>are</w:delText>
        </w:r>
      </w:del>
      <w:r w:rsidR="00A45FD4" w:rsidRPr="00112892">
        <w:rPr>
          <w:lang w:val="en-US"/>
        </w:rPr>
        <w:t xml:space="preserve"> that they need </w:t>
      </w:r>
      <w:r w:rsidR="00111870" w:rsidRPr="00112892">
        <w:rPr>
          <w:lang w:val="en-US"/>
        </w:rPr>
        <w:t xml:space="preserve">the </w:t>
      </w:r>
      <w:r w:rsidR="00A45FD4" w:rsidRPr="00112892">
        <w:rPr>
          <w:lang w:val="en-US"/>
        </w:rPr>
        <w:t>la</w:t>
      </w:r>
      <w:r w:rsidR="0044083E" w:rsidRPr="00112892">
        <w:rPr>
          <w:lang w:val="en-US"/>
        </w:rPr>
        <w:t>beled data to train their model</w:t>
      </w:r>
      <w:r w:rsidR="00F86946" w:rsidRPr="00112892">
        <w:rPr>
          <w:lang w:val="en-US"/>
        </w:rPr>
        <w:t xml:space="preserve"> and</w:t>
      </w:r>
      <w:r w:rsidR="00D90869" w:rsidRPr="00112892">
        <w:rPr>
          <w:lang w:val="en-US"/>
        </w:rPr>
        <w:t xml:space="preserve"> the choice of </w:t>
      </w:r>
      <w:r w:rsidR="00AB7662" w:rsidRPr="00AB7662">
        <w:rPr>
          <w:noProof/>
          <w:lang w:val="en-US"/>
        </w:rPr>
        <w:t xml:space="preserve">the </w:t>
      </w:r>
      <w:r w:rsidR="00D90869" w:rsidRPr="00AB7662">
        <w:rPr>
          <w:noProof/>
          <w:lang w:val="en-US"/>
        </w:rPr>
        <w:t>attribute</w:t>
      </w:r>
      <w:r w:rsidR="00D90869" w:rsidRPr="00112892">
        <w:rPr>
          <w:lang w:val="en-US"/>
        </w:rPr>
        <w:t xml:space="preserve"> they select also impact the performance of the system</w:t>
      </w:r>
      <w:r w:rsidR="00A45FD4" w:rsidRPr="00112892">
        <w:rPr>
          <w:lang w:val="en-US"/>
        </w:rPr>
        <w:t xml:space="preserve"> </w:t>
      </w:r>
      <w:sdt>
        <w:sdtPr>
          <w:rPr>
            <w:lang w:val="en-US"/>
          </w:rPr>
          <w:id w:val="874429552"/>
          <w:citation/>
        </w:sdtPr>
        <w:sdtEndPr>
          <w:rPr>
            <w:noProof/>
          </w:rPr>
        </w:sdtEndPr>
        <w:sdtContent>
          <w:r w:rsidR="0081563B" w:rsidRPr="00AB7662">
            <w:rPr>
              <w:lang w:val="en-US"/>
            </w:rPr>
            <w:fldChar w:fldCharType="begin"/>
          </w:r>
          <w:r w:rsidR="0081563B" w:rsidRPr="00112892">
            <w:rPr>
              <w:lang w:val="en-US"/>
            </w:rPr>
            <w:instrText xml:space="preserve"> CITATION Moh12 \l 1033 </w:instrText>
          </w:r>
          <w:r w:rsidR="0081563B" w:rsidRPr="00AB7662">
            <w:rPr>
              <w:lang w:val="en-US"/>
            </w:rPr>
            <w:fldChar w:fldCharType="separate"/>
          </w:r>
          <w:r w:rsidR="0081563B" w:rsidRPr="00112892">
            <w:rPr>
              <w:noProof/>
              <w:lang w:val="en-US"/>
            </w:rPr>
            <w:t>[7</w:t>
          </w:r>
          <w:r w:rsidR="0081563B" w:rsidRPr="00AB7662">
            <w:rPr>
              <w:noProof/>
              <w:lang w:val="en-US"/>
            </w:rPr>
            <w:t>]</w:t>
          </w:r>
          <w:r w:rsidR="0081563B" w:rsidRPr="00AB7662">
            <w:rPr>
              <w:noProof/>
              <w:lang w:val="en-US"/>
            </w:rPr>
            <w:fldChar w:fldCharType="end"/>
          </w:r>
        </w:sdtContent>
      </w:sdt>
      <w:r w:rsidR="00D90869" w:rsidRPr="00AB7662">
        <w:rPr>
          <w:noProof/>
          <w:lang w:val="en-US"/>
        </w:rPr>
        <w:t>.</w:t>
      </w:r>
      <w:r w:rsidR="00111870" w:rsidRPr="00112892">
        <w:rPr>
          <w:lang w:val="en-US"/>
        </w:rPr>
        <w:t xml:space="preserve"> Moreover, </w:t>
      </w:r>
      <w:r w:rsidR="00C16449" w:rsidRPr="00112892">
        <w:rPr>
          <w:lang w:val="en-US"/>
        </w:rPr>
        <w:t xml:space="preserve">that they do not have </w:t>
      </w:r>
      <w:r w:rsidR="00AB7662" w:rsidRPr="00AB7662">
        <w:rPr>
          <w:noProof/>
          <w:lang w:val="en-US"/>
        </w:rPr>
        <w:t xml:space="preserve">the </w:t>
      </w:r>
      <w:r w:rsidR="00C16449" w:rsidRPr="00AB7662">
        <w:rPr>
          <w:noProof/>
          <w:lang w:val="en-US"/>
        </w:rPr>
        <w:t>ability</w:t>
      </w:r>
      <w:r w:rsidR="00C16449" w:rsidRPr="00112892">
        <w:rPr>
          <w:lang w:val="en-US"/>
        </w:rPr>
        <w:t xml:space="preserve"> to take relationships between multiple entities into consideration; thus, they are unable to discover anomalies that exist within the relationships, providing some context to the anomalies</w:t>
      </w:r>
      <w:r w:rsidR="00BB6C14" w:rsidRPr="00112892">
        <w:rPr>
          <w:lang w:val="en-US"/>
        </w:rPr>
        <w:t xml:space="preserve">. </w:t>
      </w:r>
      <w:r w:rsidR="00C16449" w:rsidRPr="00112892">
        <w:rPr>
          <w:lang w:val="en-US"/>
        </w:rPr>
        <w:t>Also, with a statistics-based approach to anomaly detection, changes and anomalies within a network may require more data for understanding normative patterns and the dynamics of the network.</w:t>
      </w:r>
    </w:p>
    <w:p w14:paraId="1861D3D2" w14:textId="20746720" w:rsidR="00731E63" w:rsidRPr="00610363" w:rsidRDefault="6785B4B5" w:rsidP="00DC659D">
      <w:pPr>
        <w:pStyle w:val="Heading2"/>
      </w:pPr>
      <w:r>
        <w:t>Graph-Based Approach</w:t>
      </w:r>
    </w:p>
    <w:p w14:paraId="623FE1F0" w14:textId="6F139BE9" w:rsidR="00B46800" w:rsidRDefault="00386194" w:rsidP="004044E2">
      <w:pPr>
        <w:pStyle w:val="TextContent"/>
      </w:pPr>
      <w:r>
        <w:t>GraphPrints</w:t>
      </w:r>
      <w:r w:rsidR="00FD09B6">
        <w:t xml:space="preserve"> </w:t>
      </w:r>
      <w:r w:rsidR="00891C40">
        <w:t>[14</w:t>
      </w:r>
      <w:r w:rsidR="00FD09B6">
        <w:t xml:space="preserve">] </w:t>
      </w:r>
      <w:r w:rsidR="00731E63" w:rsidRPr="00731E63">
        <w:t>divides network traffic into time slices. GraphPrints then</w:t>
      </w:r>
      <w:r w:rsidR="00356F6D">
        <w:t xml:space="preserve"> </w:t>
      </w:r>
      <w:r w:rsidR="00356F6D" w:rsidRPr="00523DEE">
        <w:rPr>
          <w:noProof/>
        </w:rPr>
        <w:t>mine</w:t>
      </w:r>
      <w:r w:rsidR="00112892" w:rsidRPr="00523DEE">
        <w:rPr>
          <w:noProof/>
          <w:lang w:val="en-US"/>
        </w:rPr>
        <w:t>s</w:t>
      </w:r>
      <w:r w:rsidR="00356F6D">
        <w:t xml:space="preserve"> small, induced subgraphs called graphlets</w:t>
      </w:r>
      <w:r w:rsidR="00112892">
        <w:rPr>
          <w:lang w:val="en-US"/>
        </w:rPr>
        <w:t xml:space="preserve"> where</w:t>
      </w:r>
      <w:r w:rsidR="00356F6D">
        <w:t xml:space="preserve"> the building blocks of the graph and describe the local topography. It then performs outlier detection to find traffic times windows that exhibit </w:t>
      </w:r>
      <w:r w:rsidR="00112892">
        <w:rPr>
          <w:lang w:val="en-US"/>
        </w:rPr>
        <w:t xml:space="preserve">an </w:t>
      </w:r>
      <w:r w:rsidR="00356F6D">
        <w:t xml:space="preserve">uncharacteristic graphlet count. </w:t>
      </w:r>
      <w:r w:rsidR="00731E63" w:rsidRPr="00731E63">
        <w:t xml:space="preserve"> GraphPrints uses </w:t>
      </w:r>
      <w:r w:rsidR="005956AF">
        <w:rPr>
          <w:lang w:val="en-US"/>
        </w:rPr>
        <w:t xml:space="preserve">a </w:t>
      </w:r>
      <w:r w:rsidR="00731E63" w:rsidRPr="00731E63">
        <w:t>Minimum Covariance Determinant (MCD) method and normal distribution (Gaussian) to identify the anomalies in graph data</w:t>
      </w:r>
      <w:r w:rsidR="008C055F">
        <w:t xml:space="preserve"> [</w:t>
      </w:r>
      <w:r w:rsidR="00891C40">
        <w:t>14</w:t>
      </w:r>
      <w:r w:rsidR="008C055F">
        <w:t>]</w:t>
      </w:r>
      <w:r w:rsidR="00786B89">
        <w:rPr>
          <w:noProof/>
        </w:rPr>
        <w:t>.</w:t>
      </w:r>
      <w:r w:rsidR="003418C5">
        <w:rPr>
          <w:noProof/>
          <w:lang w:val="en-US"/>
        </w:rPr>
        <w:t xml:space="preserve"> </w:t>
      </w:r>
      <w:r w:rsidR="005956AF">
        <w:rPr>
          <w:noProof/>
          <w:lang w:val="en-US"/>
        </w:rPr>
        <w:t xml:space="preserve">In another approach, </w:t>
      </w:r>
      <w:r w:rsidR="00FA677B">
        <w:rPr>
          <w:lang w:val="en-US"/>
        </w:rPr>
        <w:t xml:space="preserve">Miller et al. </w:t>
      </w:r>
      <w:r w:rsidR="00FA677B">
        <w:t>pro</w:t>
      </w:r>
      <w:r w:rsidR="003418C5" w:rsidRPr="003418C5">
        <w:t>pose three goodness-of-fit statistics for Chung–Lu random graphs</w:t>
      </w:r>
      <w:r w:rsidR="00891C40">
        <w:t xml:space="preserve"> [9</w:t>
      </w:r>
      <w:r w:rsidR="00FD09B6">
        <w:t>]</w:t>
      </w:r>
      <w:r w:rsidR="003418C5" w:rsidRPr="003418C5">
        <w:t xml:space="preserve">, and analyze their efficacy in discriminating graphs generated by the Chung–Lu </w:t>
      </w:r>
      <w:r w:rsidR="00843571" w:rsidRPr="003418C5">
        <w:t>model</w:t>
      </w:r>
      <w:r w:rsidR="00843571">
        <w:t xml:space="preserve"> </w:t>
      </w:r>
      <w:r w:rsidR="00843571" w:rsidRPr="003418C5">
        <w:t>from</w:t>
      </w:r>
      <w:r w:rsidR="003418C5" w:rsidRPr="003418C5">
        <w:t xml:space="preserve"> those with anomalous topologies</w:t>
      </w:r>
      <w:r w:rsidR="00FA677B">
        <w:t xml:space="preserve"> [</w:t>
      </w:r>
      <w:r w:rsidR="00FD09B6">
        <w:t>1</w:t>
      </w:r>
      <w:r w:rsidR="00891C40">
        <w:t>3</w:t>
      </w:r>
      <w:r w:rsidR="00FA677B">
        <w:t>].</w:t>
      </w:r>
      <w:r w:rsidR="003418C5" w:rsidRPr="003418C5">
        <w:t xml:space="preserve"> </w:t>
      </w:r>
      <w:r w:rsidR="005956AF">
        <w:rPr>
          <w:lang w:val="en-US"/>
        </w:rPr>
        <w:t xml:space="preserve">In addition, </w:t>
      </w:r>
      <w:r w:rsidR="00DF4E1F">
        <w:t>Noble and Cook [</w:t>
      </w:r>
      <w:r w:rsidR="00891C40">
        <w:t>10</w:t>
      </w:r>
      <w:r w:rsidR="00DF4E1F">
        <w:t xml:space="preserve">] </w:t>
      </w:r>
      <w:r w:rsidR="00DF4E1F" w:rsidRPr="00DF4E1F">
        <w:rPr>
          <w:lang w:val="en-US"/>
        </w:rPr>
        <w:t>defined methods for detecting unusual patterns within graph-based data</w:t>
      </w:r>
      <w:r w:rsidR="00DF4E1F">
        <w:rPr>
          <w:lang w:val="en-US"/>
        </w:rPr>
        <w:t xml:space="preserve"> and </w:t>
      </w:r>
      <w:r w:rsidR="00DF4E1F" w:rsidRPr="00DF4E1F">
        <w:rPr>
          <w:lang w:val="en-US"/>
        </w:rPr>
        <w:t>introduced a measure for calculating the regularity of a graph, using the</w:t>
      </w:r>
      <w:r w:rsidR="00DF4E1F">
        <w:rPr>
          <w:lang w:val="en-US"/>
        </w:rPr>
        <w:t xml:space="preserve"> concept of conditional entropy.</w:t>
      </w:r>
      <w:r w:rsidR="00B46800">
        <w:rPr>
          <w:color w:val="FF0000"/>
          <w:lang w:val="en-US"/>
        </w:rPr>
        <w:t xml:space="preserve"> </w:t>
      </w:r>
    </w:p>
    <w:p w14:paraId="47CBAEEB" w14:textId="78F67D34" w:rsidR="00B46800" w:rsidRDefault="6785B4B5" w:rsidP="00F5106A">
      <w:pPr>
        <w:pStyle w:val="TextContent"/>
      </w:pPr>
      <w:r>
        <w:t xml:space="preserve">Overall, traditional research conducted on DoS attacks is based on statistical methods using distribution charts or honeypot machines. Furthermore, </w:t>
      </w:r>
      <w:r w:rsidR="005956AF">
        <w:rPr>
          <w:lang w:val="en-US"/>
        </w:rPr>
        <w:t xml:space="preserve">the </w:t>
      </w:r>
      <w:r>
        <w:t>majority of the research on graph-based anomaly detection is rooted in statistics</w:t>
      </w:r>
      <w:r w:rsidR="00D917B5">
        <w:t xml:space="preserve"> [13</w:t>
      </w:r>
      <w:r w:rsidR="003374D6">
        <w:t xml:space="preserve">, </w:t>
      </w:r>
      <w:r w:rsidR="00D917B5">
        <w:t>14</w:t>
      </w:r>
      <w:r w:rsidR="003374D6">
        <w:t>]</w:t>
      </w:r>
      <w:r>
        <w:t xml:space="preserve">; </w:t>
      </w:r>
      <w:r w:rsidR="00707E52">
        <w:t>as</w:t>
      </w:r>
      <w:r>
        <w:t xml:space="preserve"> seen in the GraphPrints and the Chung-Lu model anomaly detection tool. </w:t>
      </w:r>
      <w:r w:rsidR="00625EC0">
        <w:t xml:space="preserve">In short, the </w:t>
      </w:r>
      <w:r w:rsidR="005956AF">
        <w:rPr>
          <w:lang w:val="en-US"/>
        </w:rPr>
        <w:t>approach used in</w:t>
      </w:r>
      <w:r w:rsidR="00625EC0">
        <w:t xml:space="preserve"> this research </w:t>
      </w:r>
      <w:r w:rsidR="00B46800">
        <w:t xml:space="preserve">does not rely on statistical </w:t>
      </w:r>
      <w:r w:rsidR="005956AF">
        <w:rPr>
          <w:lang w:val="en-US"/>
        </w:rPr>
        <w:t>methods</w:t>
      </w:r>
      <w:r w:rsidR="005956AF">
        <w:t xml:space="preserve"> </w:t>
      </w:r>
      <w:r w:rsidR="00B46800">
        <w:t xml:space="preserve">to </w:t>
      </w:r>
      <w:r w:rsidR="005956AF">
        <w:rPr>
          <w:lang w:val="en-US"/>
        </w:rPr>
        <w:t>discover</w:t>
      </w:r>
      <w:r w:rsidR="005956AF">
        <w:t xml:space="preserve"> </w:t>
      </w:r>
      <w:r w:rsidR="00B46800">
        <w:t>anomalies in graph data like other graph-based anomaly detection tools</w:t>
      </w:r>
      <w:r w:rsidR="005956AF">
        <w:rPr>
          <w:lang w:val="en-US"/>
        </w:rPr>
        <w:t>, and instead analyzes the structure of the network</w:t>
      </w:r>
      <w:r w:rsidR="00B46800">
        <w:t>.</w:t>
      </w:r>
    </w:p>
    <w:p w14:paraId="71703987" w14:textId="2C20E3DB" w:rsidR="00E80C1B" w:rsidRPr="00964BE5" w:rsidRDefault="00E80C1B" w:rsidP="00E80C1B">
      <w:pPr>
        <w:pStyle w:val="Heading1"/>
      </w:pPr>
      <w:r>
        <w:t>GBAD</w:t>
      </w:r>
    </w:p>
    <w:p w14:paraId="795BE620" w14:textId="77777777" w:rsidR="00E80C1B" w:rsidRDefault="00E80C1B" w:rsidP="00E80C1B">
      <w:pPr>
        <w:pStyle w:val="TextContent"/>
      </w:pPr>
      <w:r>
        <w:t xml:space="preserve">The idea behind the approach used in our work is to find anomalies in graph-based data where the anomalous substructure in a graph is part of (or attached to or missing from) a </w:t>
      </w:r>
      <w:r w:rsidRPr="7A0EE9D3">
        <w:rPr>
          <w:i/>
          <w:iCs/>
        </w:rPr>
        <w:t>normative pattern,</w:t>
      </w:r>
      <w:r>
        <w:t xml:space="preserve"> which in our implementation is a </w:t>
      </w:r>
      <w:r>
        <w:t>substructure that minimizes</w:t>
      </w:r>
      <w:r w:rsidRPr="7A0EE9D3">
        <w:rPr>
          <w:i/>
          <w:iCs/>
        </w:rPr>
        <w:t xml:space="preserve"> </w:t>
      </w:r>
      <w:r>
        <w:t xml:space="preserve">the description length (MDL) of a graph. </w:t>
      </w:r>
    </w:p>
    <w:p w14:paraId="55986404" w14:textId="77777777" w:rsidR="00E80C1B" w:rsidRPr="00473C01" w:rsidRDefault="00E80C1B" w:rsidP="00E80C1B">
      <w:pPr>
        <w:pStyle w:val="TextContent"/>
      </w:pPr>
      <w:r>
        <w:t>The advantage of graph-based anomaly detection is that the relationships between entities can be analyzed for structural oddities in what could be a rich set of information, as opposed to just the entities’ attributes. However, graph-based approaches have been prohibitive due to computational constraints, because graph-based approaches typically perform subgraph isomorphism, a known NP-complete problem. Yet, in order to use graph-based anomaly detection techniques in a real-world environment, we need to take advantage of the structural/relational aspects found in dynamic, streaming data.</w:t>
      </w:r>
    </w:p>
    <w:p w14:paraId="5241DA2C" w14:textId="77777777" w:rsidR="00E80C1B" w:rsidRPr="00B500BB" w:rsidRDefault="00E80C1B" w:rsidP="00E80C1B">
      <w:pPr>
        <w:suppressAutoHyphens/>
        <w:spacing w:before="120" w:after="120"/>
        <w:ind w:firstLine="288"/>
        <w:jc w:val="both"/>
      </w:pPr>
      <w:r w:rsidRPr="7A0EE9D3">
        <w:rPr>
          <w:b/>
          <w:bCs/>
        </w:rPr>
        <w:t>Definition</w:t>
      </w:r>
      <w:r>
        <w:t xml:space="preserve">: </w:t>
      </w:r>
      <w:r w:rsidRPr="7A0EE9D3">
        <w:rPr>
          <w:i/>
          <w:iCs/>
        </w:rPr>
        <w:t>A graph substructure S’ is anomalous if it is not isomorphic to the graph’s normative substructure S, but is isomorphic to S within X%.</w:t>
      </w:r>
    </w:p>
    <w:p w14:paraId="435BB954" w14:textId="59305E19" w:rsidR="00E80C1B" w:rsidRDefault="00E80C1B" w:rsidP="00E80C1B">
      <w:pPr>
        <w:pStyle w:val="TextContent"/>
      </w:pPr>
      <w:r w:rsidRPr="7A0EE9D3">
        <w:rPr>
          <w:i/>
          <w:iCs/>
        </w:rPr>
        <w:t>X</w:t>
      </w:r>
      <w:r>
        <w:t xml:space="preserve"> signifies the percentage of vertices and edges that would need to be changed in order for </w:t>
      </w:r>
      <w:r w:rsidRPr="7A0EE9D3">
        <w:rPr>
          <w:i/>
          <w:iCs/>
        </w:rPr>
        <w:t>S’</w:t>
      </w:r>
      <w:r>
        <w:t xml:space="preserve"> to be isomorphic to </w:t>
      </w:r>
      <w:r w:rsidRPr="7A0EE9D3">
        <w:rPr>
          <w:i/>
          <w:iCs/>
        </w:rPr>
        <w:t>S</w:t>
      </w:r>
      <w:r>
        <w:t>.  The importance of this definition lies in its relationship to any deceptive practices that are intended to illegally obtain or hide information.  The United Nations Office on Drugs and Crime states the first fundamental law of money laundering as “The more successful money-laundering apparatus is in imitating the patterns and behavior of legitimate transactions, the less the likelihood of it being exposed” [</w:t>
      </w:r>
      <w:r w:rsidR="00A311B7">
        <w:t>11</w:t>
      </w:r>
      <w:r>
        <w:t>].</w:t>
      </w:r>
    </w:p>
    <w:p w14:paraId="30E1A235" w14:textId="7596B4F7" w:rsidR="00E80C1B" w:rsidRPr="007C5218" w:rsidRDefault="00E80C1B" w:rsidP="00E80C1B">
      <w:pPr>
        <w:pStyle w:val="TextContent"/>
      </w:pPr>
      <w:r>
        <w:t xml:space="preserve">GBAD (Graph-based Anomaly Detection) is an </w:t>
      </w:r>
      <w:r w:rsidRPr="7A0EE9D3">
        <w:rPr>
          <w:i/>
          <w:iCs/>
        </w:rPr>
        <w:t>unsupervised</w:t>
      </w:r>
      <w:r>
        <w:t xml:space="preserve"> approach, based upon the SUBDUE graph-based knowledge discovery method [1</w:t>
      </w:r>
      <w:r w:rsidR="00A311B7">
        <w:t>2</w:t>
      </w:r>
      <w:r>
        <w:t>].  Using a greedy beam search and MDL heuristic, each of the three anomaly detection algorithms in GBAD uses SUBDUE to find the best substructure, or normative pattern, in an input graph.  In our implementation, the MDL approach is used to determine the best substructure(s) as the one that minimizes the following:</w:t>
      </w:r>
    </w:p>
    <w:p w14:paraId="5B18AB29" w14:textId="77777777" w:rsidR="00E80C1B" w:rsidRPr="00972DD4" w:rsidRDefault="00E80C1B" w:rsidP="00E80C1B">
      <w:pPr>
        <w:pStyle w:val="Text"/>
        <w:spacing w:before="120" w:after="120"/>
        <w:jc w:val="center"/>
      </w:pPr>
      <w:r w:rsidRPr="00972DD4">
        <w:rPr>
          <w:i/>
          <w:iCs/>
          <w:position w:val="-10"/>
        </w:rPr>
        <w:object w:dxaOrig="2940" w:dyaOrig="320" w14:anchorId="5DED4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5.75pt" o:ole="">
            <v:imagedata r:id="rId9" o:title=""/>
          </v:shape>
          <o:OLEObject Type="Embed" ProgID="Equation.3" ShapeID="_x0000_i1025" DrawAspect="Content" ObjectID="_1595765188" r:id="rId10"/>
        </w:object>
      </w:r>
    </w:p>
    <w:p w14:paraId="5C6B30EA" w14:textId="77777777" w:rsidR="00E80C1B" w:rsidRDefault="00E80C1B" w:rsidP="00E80C1B">
      <w:pPr>
        <w:pStyle w:val="TextContent"/>
      </w:pPr>
      <w:r>
        <w:t xml:space="preserve">where </w:t>
      </w:r>
      <w:r w:rsidRPr="7A0EE9D3">
        <w:rPr>
          <w:i/>
          <w:iCs/>
        </w:rPr>
        <w:t>G</w:t>
      </w:r>
      <w:r>
        <w:t xml:space="preserve"> is the entire graph, </w:t>
      </w:r>
      <w:r w:rsidRPr="7A0EE9D3">
        <w:rPr>
          <w:i/>
          <w:iCs/>
        </w:rPr>
        <w:t>S</w:t>
      </w:r>
      <w:r>
        <w:t xml:space="preserve"> is the substructure,</w:t>
      </w:r>
      <w:r w:rsidRPr="7A0EE9D3">
        <w:rPr>
          <w:i/>
          <w:iCs/>
        </w:rPr>
        <w:t xml:space="preserve"> DL(G|S)</w:t>
      </w:r>
      <w:r>
        <w:t xml:space="preserve"> is the description length of </w:t>
      </w:r>
      <w:r w:rsidRPr="7A0EE9D3">
        <w:rPr>
          <w:i/>
          <w:iCs/>
        </w:rPr>
        <w:t>G</w:t>
      </w:r>
      <w:r>
        <w:t xml:space="preserve"> after compressing it using </w:t>
      </w:r>
      <w:r w:rsidRPr="7A0EE9D3">
        <w:rPr>
          <w:i/>
          <w:iCs/>
        </w:rPr>
        <w:t>S</w:t>
      </w:r>
      <w:r>
        <w:t xml:space="preserve">, and </w:t>
      </w:r>
      <w:r w:rsidRPr="7A0EE9D3">
        <w:rPr>
          <w:i/>
          <w:iCs/>
        </w:rPr>
        <w:t>DL(S)</w:t>
      </w:r>
      <w:r>
        <w:t xml:space="preserve"> is the description length of the substructure.</w:t>
      </w:r>
    </w:p>
    <w:p w14:paraId="3A800FDC" w14:textId="13B05077" w:rsidR="00E80C1B" w:rsidRPr="00731E63" w:rsidRDefault="00E80C1B" w:rsidP="00810117">
      <w:pPr>
        <w:pStyle w:val="TextContent"/>
      </w:pPr>
      <w:r w:rsidRPr="004E2EB7">
        <w:t xml:space="preserve">There are three general </w:t>
      </w:r>
      <w:r w:rsidRPr="7A0EE9D3">
        <w:rPr>
          <w:i/>
          <w:iCs/>
        </w:rPr>
        <w:t>categories of anomalies</w:t>
      </w:r>
      <w:r w:rsidRPr="004E2EB7">
        <w:t>: insertions, modifications</w:t>
      </w:r>
      <w:r w:rsidR="00AB7662">
        <w:rPr>
          <w:lang w:val="en-US"/>
        </w:rPr>
        <w:t>,</w:t>
      </w:r>
      <w:r w:rsidRPr="004E2EB7">
        <w:t xml:space="preserve"> </w:t>
      </w:r>
      <w:r w:rsidRPr="00AB7662">
        <w:rPr>
          <w:noProof/>
        </w:rPr>
        <w:t>and</w:t>
      </w:r>
      <w:r w:rsidRPr="004E2EB7">
        <w:t xml:space="preserve"> deletions.  Insertions would constitute the presence of an unexpected vertex or edge. Modifications would consist of an unexpected label on a vertex or edge. Deletions would constitute the unexpected absence of a vertex or edge.</w:t>
      </w:r>
      <w:r>
        <w:t xml:space="preserve">  </w:t>
      </w:r>
      <w:r w:rsidRPr="007C5218">
        <w:t>We have developed three separate algorithms:  GBAD-MDL, GBAD-P</w:t>
      </w:r>
      <w:r w:rsidR="00AB7662">
        <w:rPr>
          <w:lang w:val="en-US"/>
        </w:rPr>
        <w:t>,</w:t>
      </w:r>
      <w:r w:rsidRPr="007C5218">
        <w:t xml:space="preserve"> </w:t>
      </w:r>
      <w:r w:rsidRPr="00AB7662">
        <w:rPr>
          <w:noProof/>
        </w:rPr>
        <w:t>and</w:t>
      </w:r>
      <w:r w:rsidRPr="007C5218">
        <w:t xml:space="preserve"> GBAD-MPS.  Each of these approaches is intended to discover one of the </w:t>
      </w:r>
      <w:r>
        <w:t xml:space="preserve">corresponding </w:t>
      </w:r>
      <w:r w:rsidRPr="007C5218">
        <w:t>possible graph-based anomaly categories as set forth earlier.  The reader should refer to</w:t>
      </w:r>
      <w:r>
        <w:t xml:space="preserve"> Eberle and Holder’s work</w:t>
      </w:r>
      <w:r w:rsidRPr="007C5218">
        <w:t xml:space="preserve"> for a more detailed description of the actual algorithms</w:t>
      </w:r>
      <w:r w:rsidR="004D36D4">
        <w:t xml:space="preserve"> [</w:t>
      </w:r>
      <w:r w:rsidR="00A311B7">
        <w:t>8</w:t>
      </w:r>
      <w:r w:rsidR="004D36D4">
        <w:t>]</w:t>
      </w:r>
      <w:r>
        <w:t>.</w:t>
      </w:r>
      <w:r>
        <w:rPr>
          <w:lang w:val="en-US"/>
        </w:rPr>
        <w:t xml:space="preserve"> We will use the GBAD tool throughout our experiments.</w:t>
      </w:r>
    </w:p>
    <w:p w14:paraId="533B2A7A" w14:textId="0380A16E" w:rsidR="00731E63" w:rsidRPr="00F656D2" w:rsidRDefault="00646F67" w:rsidP="008E7B3E">
      <w:pPr>
        <w:pStyle w:val="Heading1"/>
      </w:pPr>
      <w:r>
        <w:t>Dataset</w:t>
      </w:r>
    </w:p>
    <w:p w14:paraId="1FD95CF8" w14:textId="6D1E7B1B" w:rsidR="00731E63" w:rsidRPr="009C1161" w:rsidRDefault="00234720" w:rsidP="000A3B78">
      <w:pPr>
        <w:pStyle w:val="TextContent"/>
        <w:ind w:firstLine="0"/>
        <w:rPr>
          <w:lang w:val="en-US"/>
        </w:rPr>
      </w:pPr>
      <w:r>
        <w:tab/>
      </w:r>
      <w:r w:rsidR="7A0EE9D3">
        <w:t xml:space="preserve">The data set used throughout this research is gathered from Visual Analytics Science and Technology (VAST) 2011 mini challenge 2. </w:t>
      </w:r>
      <w:r w:rsidR="00164159">
        <w:t>The dataset consist</w:t>
      </w:r>
      <w:r w:rsidR="005956AF">
        <w:rPr>
          <w:lang w:val="en-US"/>
        </w:rPr>
        <w:t>s</w:t>
      </w:r>
      <w:r w:rsidR="00164159">
        <w:t xml:space="preserve"> of </w:t>
      </w:r>
      <w:r w:rsidR="009A7F87">
        <w:t>firewall log</w:t>
      </w:r>
      <w:r w:rsidR="00112892">
        <w:rPr>
          <w:lang w:val="en-US"/>
        </w:rPr>
        <w:t>s</w:t>
      </w:r>
      <w:r w:rsidR="009A7F87">
        <w:t>, IDS log</w:t>
      </w:r>
      <w:r w:rsidR="00112892">
        <w:rPr>
          <w:lang w:val="en-US"/>
        </w:rPr>
        <w:t>s</w:t>
      </w:r>
      <w:r w:rsidR="009A7F87">
        <w:t xml:space="preserve">, </w:t>
      </w:r>
      <w:r w:rsidR="009A7F87" w:rsidRPr="00523DEE">
        <w:rPr>
          <w:noProof/>
        </w:rPr>
        <w:t>syslogs</w:t>
      </w:r>
      <w:r w:rsidR="009A7F87">
        <w:t xml:space="preserve"> for all host</w:t>
      </w:r>
      <w:r w:rsidR="00112892">
        <w:rPr>
          <w:lang w:val="en-US"/>
        </w:rPr>
        <w:t>s</w:t>
      </w:r>
      <w:r w:rsidR="009A7F87">
        <w:t xml:space="preserve"> on the network</w:t>
      </w:r>
      <w:r w:rsidR="005956AF">
        <w:rPr>
          <w:lang w:val="en-US"/>
        </w:rPr>
        <w:t>,</w:t>
      </w:r>
      <w:r w:rsidR="009A7F87">
        <w:t xml:space="preserve"> and </w:t>
      </w:r>
      <w:r w:rsidR="005956AF">
        <w:rPr>
          <w:lang w:val="en-US"/>
        </w:rPr>
        <w:t xml:space="preserve">the </w:t>
      </w:r>
      <w:r w:rsidR="009A7F87">
        <w:t xml:space="preserve">network vulnerability </w:t>
      </w:r>
      <w:r w:rsidR="0039298A">
        <w:t>scan report from All Freight Corporation’s</w:t>
      </w:r>
      <w:r w:rsidR="000A3B78">
        <w:t xml:space="preserve"> </w:t>
      </w:r>
      <w:r w:rsidR="00436698">
        <w:t>c</w:t>
      </w:r>
      <w:r w:rsidR="7A0EE9D3">
        <w:t>omputer network</w:t>
      </w:r>
      <w:r w:rsidR="009A7F87">
        <w:t>. T</w:t>
      </w:r>
      <w:r w:rsidR="7A0EE9D3">
        <w:t xml:space="preserve">he focus of this research will be on the </w:t>
      </w:r>
      <w:r w:rsidR="7A0EE9D3">
        <w:lastRenderedPageBreak/>
        <w:t>firewall log</w:t>
      </w:r>
      <w:r w:rsidR="00DE1C5F">
        <w:t xml:space="preserve"> because </w:t>
      </w:r>
      <w:r w:rsidR="00DE1C5F">
        <w:rPr>
          <w:lang w:val="en-US"/>
        </w:rPr>
        <w:t>it</w:t>
      </w:r>
      <w:r w:rsidR="00DF3580">
        <w:rPr>
          <w:lang w:val="en-US"/>
        </w:rPr>
        <w:t xml:space="preserve"> </w:t>
      </w:r>
      <w:r w:rsidR="00CC2669">
        <w:rPr>
          <w:lang w:val="en-US"/>
        </w:rPr>
        <w:t>k</w:t>
      </w:r>
      <w:r w:rsidR="00DE1C5F">
        <w:rPr>
          <w:lang w:val="en-US"/>
        </w:rPr>
        <w:t>eep</w:t>
      </w:r>
      <w:r w:rsidR="000675A1">
        <w:rPr>
          <w:lang w:val="en-US"/>
        </w:rPr>
        <w:t>s</w:t>
      </w:r>
      <w:r w:rsidR="00DE1C5F">
        <w:rPr>
          <w:lang w:val="en-US"/>
        </w:rPr>
        <w:t xml:space="preserve"> </w:t>
      </w:r>
      <w:r w:rsidR="00DE1C5F" w:rsidRPr="00F026BE">
        <w:rPr>
          <w:noProof/>
          <w:lang w:val="en-US"/>
        </w:rPr>
        <w:t>record</w:t>
      </w:r>
      <w:r w:rsidR="00DE1C5F">
        <w:rPr>
          <w:lang w:val="en-US"/>
        </w:rPr>
        <w:t xml:space="preserve"> of all traffic </w:t>
      </w:r>
      <w:r w:rsidR="00233EBF">
        <w:rPr>
          <w:lang w:val="en-US"/>
        </w:rPr>
        <w:t>events</w:t>
      </w:r>
      <w:r w:rsidR="00DE1C5F">
        <w:rPr>
          <w:lang w:val="en-US"/>
        </w:rPr>
        <w:t xml:space="preserve"> in the</w:t>
      </w:r>
      <w:r w:rsidR="00436698">
        <w:rPr>
          <w:lang w:val="en-US"/>
        </w:rPr>
        <w:t xml:space="preserve"> </w:t>
      </w:r>
      <w:r w:rsidR="00DE1C5F">
        <w:rPr>
          <w:lang w:val="en-US"/>
        </w:rPr>
        <w:t xml:space="preserve">network </w:t>
      </w:r>
      <w:r w:rsidR="008E7905">
        <w:rPr>
          <w:lang w:val="en-US"/>
        </w:rPr>
        <w:t>(</w:t>
      </w:r>
      <w:r w:rsidR="008E7905" w:rsidRPr="00DE1C5F">
        <w:rPr>
          <w:lang w:val="en-US"/>
        </w:rPr>
        <w:t>internal</w:t>
      </w:r>
      <w:r w:rsidR="00DE1C5F" w:rsidRPr="00DE1C5F">
        <w:rPr>
          <w:lang w:val="en-US"/>
        </w:rPr>
        <w:t xml:space="preserve"> </w:t>
      </w:r>
      <w:r w:rsidR="00DE1C5F">
        <w:rPr>
          <w:lang w:val="en-US"/>
        </w:rPr>
        <w:t>as well as external</w:t>
      </w:r>
      <w:r w:rsidR="00DE1C5F" w:rsidRPr="00DE1C5F">
        <w:rPr>
          <w:lang w:val="en-US"/>
        </w:rPr>
        <w:t xml:space="preserve"> </w:t>
      </w:r>
      <w:r w:rsidR="00DE1C5F">
        <w:rPr>
          <w:lang w:val="en-US"/>
        </w:rPr>
        <w:t xml:space="preserve">network </w:t>
      </w:r>
      <w:r w:rsidR="00DE1C5F" w:rsidRPr="00DE1C5F">
        <w:rPr>
          <w:lang w:val="en-US"/>
        </w:rPr>
        <w:t>events</w:t>
      </w:r>
      <w:r w:rsidR="00DE1C5F">
        <w:rPr>
          <w:lang w:val="en-US"/>
        </w:rPr>
        <w:t xml:space="preserve">). </w:t>
      </w:r>
      <w:r w:rsidR="7A0EE9D3">
        <w:t>Although the VAST dataset captures three days of traffic on the All Freight Corporation’s computer network,</w:t>
      </w:r>
      <w:r w:rsidR="00FF2D76">
        <w:t xml:space="preserve"> we choose</w:t>
      </w:r>
      <w:r w:rsidR="00D943B6">
        <w:t xml:space="preserve"> data</w:t>
      </w:r>
      <w:r w:rsidR="00FF2D76">
        <w:t xml:space="preserve"> from day one</w:t>
      </w:r>
      <w:r w:rsidR="00D943B6">
        <w:t xml:space="preserve"> because t</w:t>
      </w:r>
      <w:r w:rsidR="00F12500">
        <w:rPr>
          <w:lang w:val="en-US"/>
        </w:rPr>
        <w:t xml:space="preserve">he ground truth of the data indicates that the DoS attack started at </w:t>
      </w:r>
      <w:r w:rsidR="00F12500">
        <w:t>11:39</w:t>
      </w:r>
      <w:r w:rsidR="00F12500" w:rsidRPr="00F5106A">
        <w:t xml:space="preserve"> am</w:t>
      </w:r>
      <w:r w:rsidR="00F12500">
        <w:t xml:space="preserve"> and ends at 12:51 pm </w:t>
      </w:r>
      <w:r w:rsidR="00F12500">
        <w:rPr>
          <w:lang w:val="en-US"/>
        </w:rPr>
        <w:t>on day</w:t>
      </w:r>
      <w:r w:rsidR="001B781B">
        <w:rPr>
          <w:lang w:val="en-US"/>
        </w:rPr>
        <w:t xml:space="preserve"> one</w:t>
      </w:r>
      <w:r w:rsidR="00F12500">
        <w:rPr>
          <w:lang w:val="en-US"/>
        </w:rPr>
        <w:t xml:space="preserve">. </w:t>
      </w:r>
      <w:r w:rsidR="00D60A13" w:rsidRPr="00AB7662">
        <w:rPr>
          <w:noProof/>
          <w:lang w:val="en-US"/>
        </w:rPr>
        <w:t>Since</w:t>
      </w:r>
      <w:r w:rsidR="00D60A13">
        <w:rPr>
          <w:lang w:val="en-US"/>
        </w:rPr>
        <w:t xml:space="preserve"> our main focus is to detect the </w:t>
      </w:r>
      <w:r w:rsidR="00D60A13" w:rsidRPr="00315B3F">
        <w:rPr>
          <w:i/>
          <w:lang w:val="en-US"/>
        </w:rPr>
        <w:t>onset</w:t>
      </w:r>
      <w:r w:rsidR="00D60A13">
        <w:rPr>
          <w:lang w:val="en-US"/>
        </w:rPr>
        <w:t xml:space="preserve"> of DoS attack</w:t>
      </w:r>
      <w:r w:rsidR="00FF2D76">
        <w:rPr>
          <w:lang w:val="en-US"/>
        </w:rPr>
        <w:t>,</w:t>
      </w:r>
      <w:r w:rsidR="00D60A13">
        <w:rPr>
          <w:lang w:val="en-US"/>
        </w:rPr>
        <w:t xml:space="preserve"> </w:t>
      </w:r>
      <w:r w:rsidR="00D943B6">
        <w:rPr>
          <w:lang w:val="en-US"/>
        </w:rPr>
        <w:t>we decided to</w:t>
      </w:r>
      <w:r w:rsidR="00D943B6">
        <w:t xml:space="preserve"> use </w:t>
      </w:r>
      <w:r w:rsidR="00112892">
        <w:rPr>
          <w:lang w:val="en-US"/>
        </w:rPr>
        <w:t>the f</w:t>
      </w:r>
      <w:r w:rsidR="00D943B6">
        <w:t xml:space="preserve">irewall </w:t>
      </w:r>
      <w:r w:rsidR="00D60A13">
        <w:t>log from</w:t>
      </w:r>
      <w:r w:rsidR="00D943B6">
        <w:t xml:space="preserve"> </w:t>
      </w:r>
      <w:r w:rsidR="00D943B6" w:rsidRPr="00047C85">
        <w:rPr>
          <w:lang w:val="en-US"/>
        </w:rPr>
        <w:t>08:52:52</w:t>
      </w:r>
      <w:r w:rsidR="00D943B6">
        <w:rPr>
          <w:lang w:val="en-US"/>
        </w:rPr>
        <w:t xml:space="preserve"> am</w:t>
      </w:r>
      <w:r w:rsidR="00FF2D76">
        <w:rPr>
          <w:lang w:val="en-US"/>
        </w:rPr>
        <w:t xml:space="preserve"> (beginning of the day)</w:t>
      </w:r>
      <w:r w:rsidR="00D943B6">
        <w:rPr>
          <w:lang w:val="en-US"/>
        </w:rPr>
        <w:t xml:space="preserve"> to </w:t>
      </w:r>
      <w:r w:rsidR="00D943B6" w:rsidRPr="00047C85">
        <w:rPr>
          <w:lang w:val="en-US"/>
        </w:rPr>
        <w:t>11:50:59</w:t>
      </w:r>
      <w:r w:rsidR="00FF2D76">
        <w:rPr>
          <w:lang w:val="en-US"/>
        </w:rPr>
        <w:t xml:space="preserve"> am (11 minute after initiation of DoS attack). </w:t>
      </w:r>
      <w:r w:rsidR="00FF2D76">
        <w:t>Our choice was driven by the fact that</w:t>
      </w:r>
      <w:r w:rsidR="00D60A13">
        <w:t xml:space="preserve"> we w</w:t>
      </w:r>
      <w:r w:rsidR="00B71F4C">
        <w:rPr>
          <w:lang w:val="en-US"/>
        </w:rPr>
        <w:t xml:space="preserve">anted to include enough data that will capture </w:t>
      </w:r>
      <w:r w:rsidR="00D943B6">
        <w:rPr>
          <w:lang w:val="en-US"/>
        </w:rPr>
        <w:t xml:space="preserve">the nature of traffic flow during the initialization of </w:t>
      </w:r>
      <w:r w:rsidR="00112892">
        <w:rPr>
          <w:lang w:val="en-US"/>
        </w:rPr>
        <w:t xml:space="preserve">the </w:t>
      </w:r>
      <w:r w:rsidR="00D943B6">
        <w:rPr>
          <w:lang w:val="en-US"/>
        </w:rPr>
        <w:t>DoS attack</w:t>
      </w:r>
      <w:r w:rsidR="001B781B">
        <w:rPr>
          <w:lang w:val="en-US"/>
        </w:rPr>
        <w:t xml:space="preserve"> </w:t>
      </w:r>
      <w:r w:rsidR="001558FA">
        <w:rPr>
          <w:lang w:val="en-US"/>
        </w:rPr>
        <w:t>(but not the complete DoS attack</w:t>
      </w:r>
      <w:r w:rsidR="008E7905">
        <w:rPr>
          <w:lang w:val="en-US"/>
        </w:rPr>
        <w:t xml:space="preserve"> traffic</w:t>
      </w:r>
      <w:r w:rsidR="001558FA">
        <w:rPr>
          <w:lang w:val="en-US"/>
        </w:rPr>
        <w:t xml:space="preserve">) </w:t>
      </w:r>
      <w:r w:rsidR="001B781B">
        <w:rPr>
          <w:lang w:val="en-US"/>
        </w:rPr>
        <w:t xml:space="preserve">so that we will be able to analyze the </w:t>
      </w:r>
      <w:r w:rsidR="00112892">
        <w:rPr>
          <w:lang w:val="en-US"/>
        </w:rPr>
        <w:t xml:space="preserve">effect </w:t>
      </w:r>
      <w:r w:rsidR="001B781B">
        <w:rPr>
          <w:lang w:val="en-US"/>
        </w:rPr>
        <w:t xml:space="preserve">of the attack </w:t>
      </w:r>
      <w:r w:rsidR="008E7905">
        <w:rPr>
          <w:lang w:val="en-US"/>
        </w:rPr>
        <w:t>(</w:t>
      </w:r>
      <w:r w:rsidR="009672DC">
        <w:rPr>
          <w:lang w:val="en-US"/>
        </w:rPr>
        <w:t>from a graph perspective</w:t>
      </w:r>
      <w:r w:rsidR="008E7905">
        <w:rPr>
          <w:lang w:val="en-US"/>
        </w:rPr>
        <w:t xml:space="preserve">) </w:t>
      </w:r>
      <w:r w:rsidR="001B781B">
        <w:rPr>
          <w:lang w:val="en-US"/>
        </w:rPr>
        <w:t>on the network at its infancy.</w:t>
      </w:r>
      <w:r w:rsidR="00FF2D76">
        <w:rPr>
          <w:lang w:val="en-US"/>
        </w:rPr>
        <w:t xml:space="preserve"> </w:t>
      </w:r>
      <w:r w:rsidR="001B781B">
        <w:rPr>
          <w:lang w:val="en-US"/>
        </w:rPr>
        <w:t xml:space="preserve"> </w:t>
      </w:r>
      <w:r w:rsidR="001558FA">
        <w:rPr>
          <w:lang w:val="en-US"/>
        </w:rPr>
        <w:t>A</w:t>
      </w:r>
      <w:r w:rsidR="00D60A13">
        <w:rPr>
          <w:lang w:val="en-US"/>
        </w:rPr>
        <w:t xml:space="preserve">fter several </w:t>
      </w:r>
      <w:r w:rsidR="00D60A13" w:rsidRPr="00AB7662">
        <w:rPr>
          <w:noProof/>
          <w:lang w:val="en-US"/>
        </w:rPr>
        <w:t>trial</w:t>
      </w:r>
      <w:r w:rsidR="00AB7662" w:rsidRPr="007E1601">
        <w:rPr>
          <w:noProof/>
          <w:lang w:val="en-US"/>
        </w:rPr>
        <w:t>s,</w:t>
      </w:r>
      <w:r w:rsidR="00D60A13">
        <w:rPr>
          <w:lang w:val="en-US"/>
        </w:rPr>
        <w:t xml:space="preserve"> </w:t>
      </w:r>
      <w:r w:rsidR="0081638D">
        <w:rPr>
          <w:lang w:val="en-US"/>
        </w:rPr>
        <w:t xml:space="preserve">we decided to use </w:t>
      </w:r>
      <w:r w:rsidR="009672DC">
        <w:rPr>
          <w:lang w:val="en-US"/>
        </w:rPr>
        <w:t xml:space="preserve">the initial </w:t>
      </w:r>
      <w:r w:rsidR="0081638D">
        <w:rPr>
          <w:lang w:val="en-US"/>
        </w:rPr>
        <w:t>11 minute</w:t>
      </w:r>
      <w:r w:rsidR="009672DC">
        <w:rPr>
          <w:lang w:val="en-US"/>
        </w:rPr>
        <w:t>s</w:t>
      </w:r>
      <w:r w:rsidR="0081638D">
        <w:rPr>
          <w:lang w:val="en-US"/>
        </w:rPr>
        <w:t xml:space="preserve"> of </w:t>
      </w:r>
      <w:r w:rsidR="009672DC">
        <w:rPr>
          <w:lang w:val="en-US"/>
        </w:rPr>
        <w:t xml:space="preserve">the </w:t>
      </w:r>
      <w:r w:rsidR="0081638D">
        <w:rPr>
          <w:lang w:val="en-US"/>
        </w:rPr>
        <w:t xml:space="preserve">DoS attack </w:t>
      </w:r>
      <w:r w:rsidR="008E7905">
        <w:rPr>
          <w:lang w:val="en-US"/>
        </w:rPr>
        <w:t xml:space="preserve">traffic. </w:t>
      </w:r>
      <w:r w:rsidR="009672DC">
        <w:rPr>
          <w:lang w:val="en-US"/>
        </w:rPr>
        <w:t>It should be noted that the</w:t>
      </w:r>
      <w:r w:rsidR="0081638D">
        <w:rPr>
          <w:lang w:val="en-US"/>
        </w:rPr>
        <w:t xml:space="preserve"> choice of 11</w:t>
      </w:r>
      <w:r w:rsidR="009672DC">
        <w:rPr>
          <w:lang w:val="en-US"/>
        </w:rPr>
        <w:t xml:space="preserve"> minutes was somewhat arbitrary and not specific to the approach chosen</w:t>
      </w:r>
      <w:r w:rsidR="003C106A">
        <w:rPr>
          <w:lang w:val="en-US"/>
        </w:rPr>
        <w:t>.</w:t>
      </w:r>
      <w:r w:rsidR="7A0EE9D3">
        <w:t xml:space="preserve"> </w:t>
      </w:r>
      <w:r w:rsidR="009A7F87" w:rsidRPr="002413A1">
        <w:rPr>
          <w:iCs/>
        </w:rPr>
        <w:t xml:space="preserve">Table </w:t>
      </w:r>
      <w:r w:rsidR="001D3C0F">
        <w:rPr>
          <w:iCs/>
        </w:rPr>
        <w:t>I</w:t>
      </w:r>
      <w:r w:rsidR="7A0EE9D3" w:rsidRPr="7A0EE9D3">
        <w:rPr>
          <w:i/>
          <w:iCs/>
        </w:rPr>
        <w:t xml:space="preserve"> </w:t>
      </w:r>
      <w:r w:rsidR="7A0EE9D3">
        <w:t xml:space="preserve">shows </w:t>
      </w:r>
      <w:r w:rsidR="005956AF">
        <w:rPr>
          <w:lang w:val="en-US"/>
        </w:rPr>
        <w:t>a</w:t>
      </w:r>
      <w:r w:rsidR="005956AF">
        <w:t xml:space="preserve"> </w:t>
      </w:r>
      <w:r w:rsidR="009A7F87">
        <w:t xml:space="preserve">description of </w:t>
      </w:r>
      <w:r w:rsidR="00AB7662" w:rsidRPr="00AB7662">
        <w:rPr>
          <w:noProof/>
          <w:lang w:val="en-US"/>
        </w:rPr>
        <w:t xml:space="preserve">the </w:t>
      </w:r>
      <w:r w:rsidR="009A7F87" w:rsidRPr="00AB7662">
        <w:rPr>
          <w:noProof/>
        </w:rPr>
        <w:t>data</w:t>
      </w:r>
      <w:r w:rsidR="009A7F87">
        <w:t xml:space="preserve"> in the firewall log</w:t>
      </w:r>
      <w:r w:rsidR="7A0EE9D3">
        <w:t>.</w:t>
      </w:r>
    </w:p>
    <w:p w14:paraId="3159FAF8" w14:textId="59256D47" w:rsidR="006177C8" w:rsidRDefault="002C7DD8" w:rsidP="00112892">
      <w:pPr>
        <w:pStyle w:val="TextContent"/>
      </w:pPr>
      <w:r>
        <w:rPr>
          <w:noProof/>
          <w:lang w:val="en-US" w:eastAsia="en-US" w:bidi="ne-NP"/>
        </w:rPr>
        <mc:AlternateContent>
          <mc:Choice Requires="wps">
            <w:drawing>
              <wp:anchor distT="0" distB="0" distL="114300" distR="114300" simplePos="0" relativeHeight="251697152" behindDoc="0" locked="0" layoutInCell="1" allowOverlap="1" wp14:anchorId="54657A22" wp14:editId="7F2C81F9">
                <wp:simplePos x="0" y="0"/>
                <wp:positionH relativeFrom="column">
                  <wp:posOffset>3475990</wp:posOffset>
                </wp:positionH>
                <wp:positionV relativeFrom="paragraph">
                  <wp:posOffset>942340</wp:posOffset>
                </wp:positionV>
                <wp:extent cx="3085465" cy="1257300"/>
                <wp:effectExtent l="0" t="0" r="0" b="12700"/>
                <wp:wrapSquare wrapText="bothSides"/>
                <wp:docPr id="82" name="Text Box 82"/>
                <wp:cNvGraphicFramePr/>
                <a:graphic xmlns:a="http://schemas.openxmlformats.org/drawingml/2006/main">
                  <a:graphicData uri="http://schemas.microsoft.com/office/word/2010/wordprocessingShape">
                    <wps:wsp>
                      <wps:cNvSpPr txBox="1"/>
                      <wps:spPr>
                        <a:xfrm>
                          <a:off x="0" y="0"/>
                          <a:ext cx="308546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4BB46" w14:textId="619EDAA7" w:rsidR="00130182" w:rsidRDefault="00130182">
                            <w:r>
                              <w:rPr>
                                <w:noProof/>
                                <w:lang w:bidi="ne-NP"/>
                              </w:rPr>
                              <w:drawing>
                                <wp:inline distT="0" distB="0" distL="0" distR="0" wp14:anchorId="263725B1" wp14:editId="3C8A65AE">
                                  <wp:extent cx="2769023"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DoS-2.pdf"/>
                                          <pic:cNvPicPr/>
                                        </pic:nvPicPr>
                                        <pic:blipFill>
                                          <a:blip r:embed="rId11">
                                            <a:extLst>
                                              <a:ext uri="{28A0092B-C50C-407E-A947-70E740481C1C}">
                                                <a14:useLocalDpi xmlns:a14="http://schemas.microsoft.com/office/drawing/2010/main" val="0"/>
                                              </a:ext>
                                            </a:extLst>
                                          </a:blip>
                                          <a:stretch>
                                            <a:fillRect/>
                                          </a:stretch>
                                        </pic:blipFill>
                                        <pic:spPr>
                                          <a:xfrm>
                                            <a:off x="0" y="0"/>
                                            <a:ext cx="2781837" cy="870148"/>
                                          </a:xfrm>
                                          <a:prstGeom prst="rect">
                                            <a:avLst/>
                                          </a:prstGeom>
                                        </pic:spPr>
                                      </pic:pic>
                                    </a:graphicData>
                                  </a:graphic>
                                </wp:inline>
                              </w:drawing>
                            </w:r>
                          </w:p>
                          <w:p w14:paraId="68F6B733" w14:textId="77777777" w:rsidR="00130182" w:rsidRDefault="00130182"/>
                          <w:p w14:paraId="6FC34A11" w14:textId="546E332E" w:rsidR="00130182" w:rsidRPr="0010515B" w:rsidRDefault="00130182">
                            <w:pPr>
                              <w:rPr>
                                <w:sz w:val="16"/>
                                <w:szCs w:val="16"/>
                              </w:rPr>
                            </w:pPr>
                            <w:r w:rsidRPr="0010515B">
                              <w:rPr>
                                <w:sz w:val="16"/>
                                <w:szCs w:val="16"/>
                              </w:rPr>
                              <w:t xml:space="preserve">Fig. 3. Sample </w:t>
                            </w:r>
                            <w:r>
                              <w:rPr>
                                <w:sz w:val="16"/>
                                <w:szCs w:val="16"/>
                              </w:rPr>
                              <w:t>g</w:t>
                            </w:r>
                            <w:r w:rsidRPr="0010515B">
                              <w:rPr>
                                <w:sz w:val="16"/>
                                <w:szCs w:val="16"/>
                              </w:rPr>
                              <w:t xml:space="preserve">raph </w:t>
                            </w:r>
                            <w:r>
                              <w:rPr>
                                <w:sz w:val="16"/>
                                <w:szCs w:val="16"/>
                              </w:rPr>
                              <w:t>t</w:t>
                            </w:r>
                            <w:r w:rsidRPr="0010515B">
                              <w:rPr>
                                <w:sz w:val="16"/>
                                <w:szCs w:val="16"/>
                              </w:rPr>
                              <w:t>opology</w:t>
                            </w:r>
                            <w:r>
                              <w:rPr>
                                <w:sz w:val="16"/>
                                <w:szCs w:val="16"/>
                              </w:rPr>
                              <w:t xml:space="preserve"> showing source and destination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54657A22" id="_x0000_t202" coordsize="21600,21600" o:spt="202" path="m,l,21600r21600,l21600,xe">
                <v:stroke joinstyle="miter"/>
                <v:path gradientshapeok="t" o:connecttype="rect"/>
              </v:shapetype>
              <v:shape id="Text Box 82" o:spid="_x0000_s1026" type="#_x0000_t202" style="position:absolute;left:0;text-align:left;margin-left:273.7pt;margin-top:74.2pt;width:242.95pt;height:9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" filled="f" stroked="f">
                <v:textbox>
                  <w:txbxContent>
                    <w:p w14:paraId="4F74BB46" w14:textId="619EDAA7" w:rsidR="00130182" w:rsidRDefault="00130182">
                      <w:r>
                        <w:rPr>
                          <w:noProof/>
                        </w:rPr>
                        <w:drawing>
                          <wp:inline distT="0" distB="0" distL="0" distR="0" wp14:anchorId="263725B1" wp14:editId="3C8A65AE">
                            <wp:extent cx="2769023" cy="8661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DoS-2.pdf"/>
                                    <pic:cNvPicPr/>
                                  </pic:nvPicPr>
                                  <pic:blipFill>
                                    <a:blip r:embed="rId12">
                                      <a:extLst>
                                        <a:ext uri="{28A0092B-C50C-407E-A947-70E740481C1C}">
                                          <a14:useLocalDpi xmlns:a14="http://schemas.microsoft.com/office/drawing/2010/main" val="0"/>
                                        </a:ext>
                                      </a:extLst>
                                    </a:blip>
                                    <a:stretch>
                                      <a:fillRect/>
                                    </a:stretch>
                                  </pic:blipFill>
                                  <pic:spPr>
                                    <a:xfrm>
                                      <a:off x="0" y="0"/>
                                      <a:ext cx="2781837" cy="870148"/>
                                    </a:xfrm>
                                    <a:prstGeom prst="rect">
                                      <a:avLst/>
                                    </a:prstGeom>
                                  </pic:spPr>
                                </pic:pic>
                              </a:graphicData>
                            </a:graphic>
                          </wp:inline>
                        </w:drawing>
                      </w:r>
                    </w:p>
                    <w:p w14:paraId="68F6B733" w14:textId="77777777" w:rsidR="00130182" w:rsidRDefault="00130182"/>
                    <w:p w14:paraId="6FC34A11" w14:textId="546E332E" w:rsidR="00130182" w:rsidRPr="0010515B" w:rsidRDefault="00130182">
                      <w:pPr>
                        <w:rPr>
                          <w:sz w:val="16"/>
                          <w:szCs w:val="16"/>
                        </w:rPr>
                      </w:pPr>
                      <w:r w:rsidRPr="0010515B">
                        <w:rPr>
                          <w:sz w:val="16"/>
                          <w:szCs w:val="16"/>
                        </w:rPr>
                        <w:t xml:space="preserve">Fig. 3. Sample </w:t>
                      </w:r>
                      <w:r>
                        <w:rPr>
                          <w:sz w:val="16"/>
                          <w:szCs w:val="16"/>
                        </w:rPr>
                        <w:t>g</w:t>
                      </w:r>
                      <w:r w:rsidRPr="0010515B">
                        <w:rPr>
                          <w:sz w:val="16"/>
                          <w:szCs w:val="16"/>
                        </w:rPr>
                        <w:t xml:space="preserve">raph </w:t>
                      </w:r>
                      <w:r>
                        <w:rPr>
                          <w:sz w:val="16"/>
                          <w:szCs w:val="16"/>
                        </w:rPr>
                        <w:t>t</w:t>
                      </w:r>
                      <w:r w:rsidRPr="0010515B">
                        <w:rPr>
                          <w:sz w:val="16"/>
                          <w:szCs w:val="16"/>
                        </w:rPr>
                        <w:t>opology</w:t>
                      </w:r>
                      <w:r>
                        <w:rPr>
                          <w:sz w:val="16"/>
                          <w:szCs w:val="16"/>
                        </w:rPr>
                        <w:t xml:space="preserve"> showing source and destination node</w:t>
                      </w:r>
                    </w:p>
                  </w:txbxContent>
                </v:textbox>
                <w10:wrap type="square"/>
              </v:shape>
            </w:pict>
          </mc:Fallback>
        </mc:AlternateContent>
      </w:r>
      <w:r w:rsidR="005D4CB0">
        <w:t xml:space="preserve">The </w:t>
      </w:r>
      <w:r w:rsidR="7A0EE9D3">
        <w:t xml:space="preserve">reason </w:t>
      </w:r>
      <w:r w:rsidR="00EF3FCE">
        <w:rPr>
          <w:lang w:val="en-US"/>
        </w:rPr>
        <w:t>we chose to use</w:t>
      </w:r>
      <w:r w:rsidR="7A0EE9D3">
        <w:t xml:space="preserve"> the VAST 2011 challenge</w:t>
      </w:r>
      <w:r w:rsidR="00B46800">
        <w:t xml:space="preserve"> dataset is </w:t>
      </w:r>
      <w:r w:rsidR="00EF3FCE">
        <w:rPr>
          <w:lang w:val="en-US"/>
        </w:rPr>
        <w:t>that it contains</w:t>
      </w:r>
      <w:r w:rsidR="7A0EE9D3">
        <w:t xml:space="preserve"> ground truth</w:t>
      </w:r>
      <w:r w:rsidR="00EF3FCE">
        <w:rPr>
          <w:lang w:val="en-US"/>
        </w:rPr>
        <w:t xml:space="preserve">, which will enable us to evaluate the effectiveness of our approach on identifying </w:t>
      </w:r>
      <w:r w:rsidR="7A0EE9D3">
        <w:t xml:space="preserve">the DoS attack </w:t>
      </w:r>
      <w:r w:rsidR="00EF3FCE">
        <w:rPr>
          <w:lang w:val="en-US"/>
        </w:rPr>
        <w:t>on</w:t>
      </w:r>
      <w:r w:rsidR="7A0EE9D3">
        <w:t xml:space="preserve"> All Freight Corporation’s computer network</w:t>
      </w:r>
      <w:r w:rsidR="00EF3FCE">
        <w:rPr>
          <w:lang w:val="en-US"/>
        </w:rPr>
        <w:t xml:space="preserve"> </w:t>
      </w:r>
      <w:r w:rsidR="00EF3FCE" w:rsidRPr="00EF3FCE">
        <w:rPr>
          <w:i/>
          <w:lang w:val="en-US"/>
        </w:rPr>
        <w:t>at its inception</w:t>
      </w:r>
      <w:r w:rsidR="7A0EE9D3">
        <w:t>. Another reason behind the selection of t</w:t>
      </w:r>
      <w:r w:rsidR="009A7F87">
        <w:t>h</w:t>
      </w:r>
      <w:r w:rsidR="7A0EE9D3">
        <w:t>is data set was that it contained information about All Freight Corporation’s network topology (</w:t>
      </w:r>
      <w:r w:rsidR="00EF3FCE">
        <w:rPr>
          <w:lang w:val="en-US"/>
        </w:rPr>
        <w:t xml:space="preserve">i.e., </w:t>
      </w:r>
      <w:r w:rsidR="7A0EE9D3">
        <w:t>what was on the network and how it was connected</w:t>
      </w:r>
      <w:r w:rsidR="00EF3FCE">
        <w:rPr>
          <w:lang w:val="en-US"/>
        </w:rPr>
        <w:t xml:space="preserve"> – something a network analyst would have access to</w:t>
      </w:r>
      <w:r w:rsidR="7A0EE9D3">
        <w:t xml:space="preserve">). Moreover, this </w:t>
      </w:r>
      <w:r w:rsidR="7A0EE9D3" w:rsidRPr="00AB7662">
        <w:rPr>
          <w:noProof/>
        </w:rPr>
        <w:t>dataset</w:t>
      </w:r>
      <w:r w:rsidR="7A0EE9D3">
        <w:t xml:space="preserve"> also </w:t>
      </w:r>
      <w:r w:rsidR="005029F5">
        <w:rPr>
          <w:lang w:val="en-US"/>
        </w:rPr>
        <w:t>includes a description of</w:t>
      </w:r>
      <w:r w:rsidR="005029F5">
        <w:t xml:space="preserve"> </w:t>
      </w:r>
      <w:r w:rsidR="7A0EE9D3">
        <w:t>the normative functionalities of the different devices (</w:t>
      </w:r>
      <w:r w:rsidR="005029F5">
        <w:rPr>
          <w:lang w:val="en-US"/>
        </w:rPr>
        <w:t xml:space="preserve">i.e., </w:t>
      </w:r>
      <w:r w:rsidR="7A0EE9D3">
        <w:t>computers, server, switches, subnets, etc.) that exist on the computer network</w:t>
      </w:r>
      <w:r w:rsidR="00B46800">
        <w:t xml:space="preserve"> which will </w:t>
      </w:r>
      <w:r w:rsidR="005029F5">
        <w:rPr>
          <w:lang w:val="en-US"/>
        </w:rPr>
        <w:t>aide in the design of an</w:t>
      </w:r>
      <w:r w:rsidR="00B46800">
        <w:t xml:space="preserve"> effective graph topology for </w:t>
      </w:r>
      <w:r w:rsidR="005029F5">
        <w:rPr>
          <w:lang w:val="en-US"/>
        </w:rPr>
        <w:t>anomaly (intrusion)</w:t>
      </w:r>
      <w:r w:rsidR="005029F5">
        <w:t xml:space="preserve"> </w:t>
      </w:r>
      <w:r w:rsidR="00B46800">
        <w:t>detection.</w:t>
      </w:r>
    </w:p>
    <w:p w14:paraId="77B7898A" w14:textId="06B61C57" w:rsidR="00620D04" w:rsidRDefault="00436698" w:rsidP="00436698">
      <w:pPr>
        <w:pStyle w:val="Heading1"/>
        <w:numPr>
          <w:ilvl w:val="0"/>
          <w:numId w:val="0"/>
        </w:numPr>
        <w:jc w:val="both"/>
      </w:pPr>
      <w:r>
        <w:rPr>
          <w:lang w:bidi="ne-NP"/>
        </w:rPr>
        <mc:AlternateContent>
          <mc:Choice Requires="wps">
            <w:drawing>
              <wp:anchor distT="0" distB="0" distL="114300" distR="114300" simplePos="0" relativeHeight="251709440" behindDoc="0" locked="0" layoutInCell="1" allowOverlap="1" wp14:anchorId="51D88765" wp14:editId="4AE3F055">
                <wp:simplePos x="0" y="0"/>
                <wp:positionH relativeFrom="column">
                  <wp:posOffset>0</wp:posOffset>
                </wp:positionH>
                <wp:positionV relativeFrom="paragraph">
                  <wp:posOffset>-5019040</wp:posOffset>
                </wp:positionV>
                <wp:extent cx="3199765" cy="3774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319976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0D31C1" w14:textId="77777777" w:rsidR="00436698" w:rsidRPr="001B2B1D" w:rsidRDefault="00436698" w:rsidP="00436698">
                            <w:pPr>
                              <w:pStyle w:val="tablehead"/>
                            </w:pPr>
                            <w:r>
                              <w:t>Firewall Log Data Description</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3498"/>
                            </w:tblGrid>
                            <w:tr w:rsidR="00436698" w:rsidRPr="00731E63" w14:paraId="6C1DD83C" w14:textId="77777777" w:rsidTr="00F235E2">
                              <w:trPr>
                                <w:trHeight w:val="72"/>
                              </w:trPr>
                              <w:tc>
                                <w:tcPr>
                                  <w:tcW w:w="1525" w:type="dxa"/>
                                  <w:shd w:val="clear" w:color="auto" w:fill="D0CECE" w:themeFill="background2" w:themeFillShade="E6"/>
                                </w:tcPr>
                                <w:p w14:paraId="323A9CB2" w14:textId="77777777" w:rsidR="00436698" w:rsidRPr="00DC659D" w:rsidRDefault="00436698" w:rsidP="00F235E2">
                                  <w:pPr>
                                    <w:pStyle w:val="tablecolhead"/>
                                    <w:suppressOverlap/>
                                  </w:pPr>
                                  <w:r>
                                    <w:t>Attributes</w:t>
                                  </w:r>
                                </w:p>
                              </w:tc>
                              <w:tc>
                                <w:tcPr>
                                  <w:tcW w:w="3498" w:type="dxa"/>
                                  <w:shd w:val="clear" w:color="auto" w:fill="D0CECE" w:themeFill="background2" w:themeFillShade="E6"/>
                                  <w:noWrap/>
                                  <w:vAlign w:val="center"/>
                                </w:tcPr>
                                <w:p w14:paraId="0D9A1B81" w14:textId="77777777" w:rsidR="00436698" w:rsidRPr="00DC659D" w:rsidRDefault="00436698" w:rsidP="00F235E2">
                                  <w:pPr>
                                    <w:pStyle w:val="tablecolhead"/>
                                    <w:suppressOverlap/>
                                  </w:pPr>
                                  <w:r>
                                    <w:t>Description</w:t>
                                  </w:r>
                                </w:p>
                              </w:tc>
                            </w:tr>
                            <w:tr w:rsidR="00436698" w:rsidRPr="00731E63" w14:paraId="7B4CEA78" w14:textId="77777777" w:rsidTr="00F235E2">
                              <w:trPr>
                                <w:trHeight w:val="72"/>
                              </w:trPr>
                              <w:tc>
                                <w:tcPr>
                                  <w:tcW w:w="1525" w:type="dxa"/>
                                  <w:shd w:val="clear" w:color="auto" w:fill="auto"/>
                                  <w:hideMark/>
                                </w:tcPr>
                                <w:p w14:paraId="4FFD74BA"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sz w:val="15"/>
                                      <w:szCs w:val="15"/>
                                    </w:rPr>
                                    <w:t>Date</w:t>
                                  </w:r>
                                  <w:r w:rsidRPr="7A0EE9D3">
                                    <w:rPr>
                                      <w:b/>
                                      <w:bCs/>
                                      <w:i/>
                                      <w:iCs/>
                                      <w:color w:val="000000" w:themeColor="text1"/>
                                      <w:sz w:val="15"/>
                                      <w:szCs w:val="15"/>
                                    </w:rPr>
                                    <w:t>/time</w:t>
                                  </w:r>
                                </w:p>
                              </w:tc>
                              <w:tc>
                                <w:tcPr>
                                  <w:tcW w:w="3498" w:type="dxa"/>
                                  <w:shd w:val="clear" w:color="auto" w:fill="auto"/>
                                  <w:noWrap/>
                                  <w:vAlign w:val="center"/>
                                </w:tcPr>
                                <w:p w14:paraId="4973D205"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Date and time when activity was performed</w:t>
                                  </w:r>
                                </w:p>
                              </w:tc>
                            </w:tr>
                            <w:tr w:rsidR="00436698" w:rsidRPr="00731E63" w14:paraId="00245035" w14:textId="77777777" w:rsidTr="00F235E2">
                              <w:trPr>
                                <w:trHeight w:val="72"/>
                              </w:trPr>
                              <w:tc>
                                <w:tcPr>
                                  <w:tcW w:w="1525" w:type="dxa"/>
                                  <w:shd w:val="clear" w:color="auto" w:fill="auto"/>
                                  <w:hideMark/>
                                </w:tcPr>
                                <w:p w14:paraId="50CC09EF"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Syslog priority</w:t>
                                  </w:r>
                                </w:p>
                              </w:tc>
                              <w:tc>
                                <w:tcPr>
                                  <w:tcW w:w="3498" w:type="dxa"/>
                                  <w:shd w:val="clear" w:color="auto" w:fill="auto"/>
                                  <w:noWrap/>
                                  <w:vAlign w:val="center"/>
                                </w:tcPr>
                                <w:p w14:paraId="3EA5F7E8"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Priority of the log message</w:t>
                                  </w:r>
                                </w:p>
                              </w:tc>
                            </w:tr>
                            <w:tr w:rsidR="00436698" w:rsidRPr="00731E63" w14:paraId="1C96F775" w14:textId="77777777" w:rsidTr="00F235E2">
                              <w:trPr>
                                <w:trHeight w:val="72"/>
                              </w:trPr>
                              <w:tc>
                                <w:tcPr>
                                  <w:tcW w:w="1525" w:type="dxa"/>
                                  <w:shd w:val="clear" w:color="auto" w:fill="auto"/>
                                  <w:hideMark/>
                                </w:tcPr>
                                <w:p w14:paraId="0C25BB54"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Operation</w:t>
                                  </w:r>
                                </w:p>
                              </w:tc>
                              <w:tc>
                                <w:tcPr>
                                  <w:tcW w:w="3498" w:type="dxa"/>
                                  <w:shd w:val="clear" w:color="auto" w:fill="auto"/>
                                  <w:noWrap/>
                                  <w:vAlign w:val="center"/>
                                </w:tcPr>
                                <w:p w14:paraId="1E90303B"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Type of activity being performed</w:t>
                                  </w:r>
                                </w:p>
                              </w:tc>
                            </w:tr>
                            <w:tr w:rsidR="00436698" w:rsidRPr="00731E63" w14:paraId="38DA03FF" w14:textId="77777777" w:rsidTr="00F235E2">
                              <w:trPr>
                                <w:trHeight w:val="72"/>
                              </w:trPr>
                              <w:tc>
                                <w:tcPr>
                                  <w:tcW w:w="1525" w:type="dxa"/>
                                  <w:shd w:val="clear" w:color="auto" w:fill="auto"/>
                                  <w:hideMark/>
                                </w:tcPr>
                                <w:p w14:paraId="669FF84A"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Message code</w:t>
                                  </w:r>
                                </w:p>
                              </w:tc>
                              <w:tc>
                                <w:tcPr>
                                  <w:tcW w:w="3498" w:type="dxa"/>
                                  <w:shd w:val="clear" w:color="auto" w:fill="auto"/>
                                  <w:noWrap/>
                                  <w:vAlign w:val="center"/>
                                </w:tcPr>
                                <w:p w14:paraId="22051A98"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Code associated with the message</w:t>
                                  </w:r>
                                </w:p>
                              </w:tc>
                            </w:tr>
                            <w:tr w:rsidR="00436698" w:rsidRPr="00731E63" w14:paraId="23C55A24" w14:textId="77777777" w:rsidTr="00F235E2">
                              <w:trPr>
                                <w:trHeight w:val="72"/>
                              </w:trPr>
                              <w:tc>
                                <w:tcPr>
                                  <w:tcW w:w="1525" w:type="dxa"/>
                                  <w:shd w:val="clear" w:color="auto" w:fill="auto"/>
                                  <w:hideMark/>
                                </w:tcPr>
                                <w:p w14:paraId="1ED8321E"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Protocol</w:t>
                                  </w:r>
                                </w:p>
                              </w:tc>
                              <w:tc>
                                <w:tcPr>
                                  <w:tcW w:w="3498" w:type="dxa"/>
                                  <w:shd w:val="clear" w:color="auto" w:fill="auto"/>
                                  <w:noWrap/>
                                  <w:vAlign w:val="center"/>
                                </w:tcPr>
                                <w:p w14:paraId="670772A0"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Connection protocol type</w:t>
                                  </w:r>
                                </w:p>
                              </w:tc>
                            </w:tr>
                            <w:tr w:rsidR="00436698" w:rsidRPr="00731E63" w14:paraId="201B35AB" w14:textId="77777777" w:rsidTr="00F235E2">
                              <w:trPr>
                                <w:trHeight w:val="72"/>
                              </w:trPr>
                              <w:tc>
                                <w:tcPr>
                                  <w:tcW w:w="1525" w:type="dxa"/>
                                  <w:shd w:val="clear" w:color="auto" w:fill="auto"/>
                                  <w:hideMark/>
                                </w:tcPr>
                                <w:p w14:paraId="651FCDC6"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IP</w:t>
                                  </w:r>
                                </w:p>
                              </w:tc>
                              <w:tc>
                                <w:tcPr>
                                  <w:tcW w:w="3498" w:type="dxa"/>
                                  <w:shd w:val="clear" w:color="auto" w:fill="auto"/>
                                  <w:noWrap/>
                                  <w:vAlign w:val="center"/>
                                </w:tcPr>
                                <w:p w14:paraId="102615B3"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Source IP associated with the activity (this field may be left empty for some log messages)</w:t>
                                  </w:r>
                                </w:p>
                              </w:tc>
                            </w:tr>
                            <w:tr w:rsidR="00436698" w:rsidRPr="00731E63" w14:paraId="383BFF71" w14:textId="77777777" w:rsidTr="00F235E2">
                              <w:trPr>
                                <w:trHeight w:val="72"/>
                              </w:trPr>
                              <w:tc>
                                <w:tcPr>
                                  <w:tcW w:w="1525" w:type="dxa"/>
                                  <w:shd w:val="clear" w:color="auto" w:fill="auto"/>
                                  <w:hideMark/>
                                </w:tcPr>
                                <w:p w14:paraId="4EE6991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IP</w:t>
                                  </w:r>
                                </w:p>
                              </w:tc>
                              <w:tc>
                                <w:tcPr>
                                  <w:tcW w:w="3498" w:type="dxa"/>
                                  <w:shd w:val="clear" w:color="auto" w:fill="auto"/>
                                  <w:noWrap/>
                                  <w:vAlign w:val="center"/>
                                </w:tcPr>
                                <w:p w14:paraId="7F8BFB7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The destination IP associated with the activity (this field may be left empty for some log messages)</w:t>
                                  </w:r>
                                </w:p>
                              </w:tc>
                            </w:tr>
                            <w:tr w:rsidR="00436698" w:rsidRPr="00731E63" w14:paraId="7D2FFAEC" w14:textId="77777777" w:rsidTr="00F235E2">
                              <w:trPr>
                                <w:trHeight w:val="72"/>
                              </w:trPr>
                              <w:tc>
                                <w:tcPr>
                                  <w:tcW w:w="1525" w:type="dxa"/>
                                  <w:shd w:val="clear" w:color="auto" w:fill="auto"/>
                                  <w:hideMark/>
                                </w:tcPr>
                                <w:p w14:paraId="70C376D4"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hostname</w:t>
                                  </w:r>
                                </w:p>
                              </w:tc>
                              <w:tc>
                                <w:tcPr>
                                  <w:tcW w:w="3498" w:type="dxa"/>
                                  <w:shd w:val="clear" w:color="auto" w:fill="auto"/>
                                  <w:noWrap/>
                                  <w:vAlign w:val="center"/>
                                </w:tcPr>
                                <w:p w14:paraId="15B2889F"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host machine associated with the activity (this field is empty)</w:t>
                                  </w:r>
                                </w:p>
                              </w:tc>
                            </w:tr>
                            <w:tr w:rsidR="00436698" w:rsidRPr="00731E63" w14:paraId="48D22F2A" w14:textId="77777777" w:rsidTr="00F235E2">
                              <w:trPr>
                                <w:trHeight w:val="72"/>
                              </w:trPr>
                              <w:tc>
                                <w:tcPr>
                                  <w:tcW w:w="1525" w:type="dxa"/>
                                  <w:shd w:val="clear" w:color="auto" w:fill="auto"/>
                                  <w:hideMark/>
                                </w:tcPr>
                                <w:p w14:paraId="34BA34A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hostname</w:t>
                                  </w:r>
                                </w:p>
                              </w:tc>
                              <w:tc>
                                <w:tcPr>
                                  <w:tcW w:w="3498" w:type="dxa"/>
                                  <w:shd w:val="clear" w:color="auto" w:fill="auto"/>
                                  <w:noWrap/>
                                  <w:vAlign w:val="center"/>
                                </w:tcPr>
                                <w:p w14:paraId="6682F3DC"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host machine associated with the activity (this field is empty)</w:t>
                                  </w:r>
                                </w:p>
                              </w:tc>
                            </w:tr>
                            <w:tr w:rsidR="00436698" w:rsidRPr="00731E63" w14:paraId="4C7ABC09" w14:textId="77777777" w:rsidTr="00F235E2">
                              <w:trPr>
                                <w:trHeight w:val="72"/>
                              </w:trPr>
                              <w:tc>
                                <w:tcPr>
                                  <w:tcW w:w="1525" w:type="dxa"/>
                                  <w:shd w:val="clear" w:color="auto" w:fill="auto"/>
                                  <w:hideMark/>
                                </w:tcPr>
                                <w:p w14:paraId="42683BD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port</w:t>
                                  </w:r>
                                </w:p>
                              </w:tc>
                              <w:tc>
                                <w:tcPr>
                                  <w:tcW w:w="3498" w:type="dxa"/>
                                  <w:shd w:val="clear" w:color="auto" w:fill="auto"/>
                                  <w:noWrap/>
                                  <w:vAlign w:val="center"/>
                                </w:tcPr>
                                <w:p w14:paraId="33CCA24A"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Port associated with the source IP in this activity (this field may be left empty for some log messages)</w:t>
                                  </w:r>
                                </w:p>
                              </w:tc>
                            </w:tr>
                            <w:tr w:rsidR="00436698" w:rsidRPr="00731E63" w14:paraId="7F015178" w14:textId="77777777" w:rsidTr="00F235E2">
                              <w:trPr>
                                <w:trHeight w:val="72"/>
                              </w:trPr>
                              <w:tc>
                                <w:tcPr>
                                  <w:tcW w:w="1525" w:type="dxa"/>
                                  <w:shd w:val="clear" w:color="auto" w:fill="auto"/>
                                  <w:hideMark/>
                                </w:tcPr>
                                <w:p w14:paraId="1B8C863B"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port</w:t>
                                  </w:r>
                                </w:p>
                              </w:tc>
                              <w:tc>
                                <w:tcPr>
                                  <w:tcW w:w="3498" w:type="dxa"/>
                                  <w:shd w:val="clear" w:color="auto" w:fill="auto"/>
                                  <w:noWrap/>
                                  <w:vAlign w:val="center"/>
                                </w:tcPr>
                                <w:p w14:paraId="79063A8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Port associated with the destination IP for this activity (this field may be left empty for some log messages)</w:t>
                                  </w:r>
                                </w:p>
                              </w:tc>
                            </w:tr>
                            <w:tr w:rsidR="00436698" w:rsidRPr="00731E63" w14:paraId="6AC3E5FB" w14:textId="77777777" w:rsidTr="00F235E2">
                              <w:trPr>
                                <w:trHeight w:val="72"/>
                              </w:trPr>
                              <w:tc>
                                <w:tcPr>
                                  <w:tcW w:w="1525" w:type="dxa"/>
                                  <w:shd w:val="clear" w:color="auto" w:fill="auto"/>
                                  <w:hideMark/>
                                </w:tcPr>
                                <w:p w14:paraId="709F5A6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service</w:t>
                                  </w:r>
                                </w:p>
                              </w:tc>
                              <w:tc>
                                <w:tcPr>
                                  <w:tcW w:w="3498" w:type="dxa"/>
                                  <w:shd w:val="clear" w:color="auto" w:fill="auto"/>
                                  <w:noWrap/>
                                  <w:vAlign w:val="center"/>
                                </w:tcPr>
                                <w:p w14:paraId="2C5C44B0"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service associated with the destination port</w:t>
                                  </w:r>
                                </w:p>
                              </w:tc>
                            </w:tr>
                            <w:tr w:rsidR="00436698" w:rsidRPr="00731E63" w14:paraId="75C8C379" w14:textId="77777777" w:rsidTr="00F235E2">
                              <w:trPr>
                                <w:trHeight w:val="72"/>
                              </w:trPr>
                              <w:tc>
                                <w:tcPr>
                                  <w:tcW w:w="1525" w:type="dxa"/>
                                  <w:shd w:val="clear" w:color="auto" w:fill="auto"/>
                                  <w:hideMark/>
                                </w:tcPr>
                                <w:p w14:paraId="785ACA69"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Direction</w:t>
                                  </w:r>
                                </w:p>
                              </w:tc>
                              <w:tc>
                                <w:tcPr>
                                  <w:tcW w:w="3498" w:type="dxa"/>
                                  <w:shd w:val="clear" w:color="auto" w:fill="auto"/>
                                  <w:noWrap/>
                                  <w:vAlign w:val="center"/>
                                </w:tcPr>
                                <w:p w14:paraId="4E14247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This field is empty in this dataset</w:t>
                                  </w:r>
                                </w:p>
                              </w:tc>
                            </w:tr>
                            <w:tr w:rsidR="00436698" w:rsidRPr="00731E63" w14:paraId="696830D1" w14:textId="77777777" w:rsidTr="00F235E2">
                              <w:trPr>
                                <w:trHeight w:val="72"/>
                              </w:trPr>
                              <w:tc>
                                <w:tcPr>
                                  <w:tcW w:w="1525" w:type="dxa"/>
                                  <w:shd w:val="clear" w:color="auto" w:fill="auto"/>
                                  <w:hideMark/>
                                </w:tcPr>
                                <w:p w14:paraId="31FFE0A9"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Connections built</w:t>
                                  </w:r>
                                </w:p>
                              </w:tc>
                              <w:tc>
                                <w:tcPr>
                                  <w:tcW w:w="3498" w:type="dxa"/>
                                  <w:shd w:val="clear" w:color="auto" w:fill="auto"/>
                                  <w:noWrap/>
                                  <w:vAlign w:val="center"/>
                                </w:tcPr>
                                <w:p w14:paraId="405A75DB"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Number of connections built in this operation</w:t>
                                  </w:r>
                                </w:p>
                              </w:tc>
                            </w:tr>
                            <w:tr w:rsidR="00436698" w:rsidRPr="00731E63" w14:paraId="6A8E458E" w14:textId="77777777" w:rsidTr="00F235E2">
                              <w:trPr>
                                <w:trHeight w:val="72"/>
                              </w:trPr>
                              <w:tc>
                                <w:tcPr>
                                  <w:tcW w:w="1525" w:type="dxa"/>
                                  <w:shd w:val="clear" w:color="auto" w:fill="auto"/>
                                  <w:hideMark/>
                                </w:tcPr>
                                <w:p w14:paraId="5D25AF1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Connections torn down</w:t>
                                  </w:r>
                                </w:p>
                              </w:tc>
                              <w:tc>
                                <w:tcPr>
                                  <w:tcW w:w="3498" w:type="dxa"/>
                                  <w:shd w:val="clear" w:color="auto" w:fill="auto"/>
                                  <w:noWrap/>
                                  <w:vAlign w:val="center"/>
                                </w:tcPr>
                                <w:p w14:paraId="09BB1E83"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Number of connections torn down in this operation</w:t>
                                  </w:r>
                                </w:p>
                              </w:tc>
                            </w:tr>
                          </w:tbl>
                          <w:p w14:paraId="6F0F3ABD" w14:textId="77777777" w:rsidR="00436698" w:rsidRDefault="00436698" w:rsidP="004366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88765" id="_x0000_t202" coordsize="21600,21600" o:spt="202" path="m,l,21600r21600,l21600,xe">
                <v:stroke joinstyle="miter"/>
                <v:path gradientshapeok="t" o:connecttype="rect"/>
              </v:shapetype>
              <v:shape id="Text Box 14" o:spid="_x0000_s1027" type="#_x0000_t202" style="position:absolute;left:0;text-align:left;margin-left:0;margin-top:-395.2pt;width:251.95pt;height:29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" filled="f" stroked="f">
                <v:textbox>
                  <w:txbxContent>
                    <w:p w14:paraId="410D31C1" w14:textId="77777777" w:rsidR="00436698" w:rsidRPr="001B2B1D" w:rsidRDefault="00436698" w:rsidP="00436698">
                      <w:pPr>
                        <w:pStyle w:val="tablehead"/>
                      </w:pPr>
                      <w:r>
                        <w:t>Firewall Log Data Description</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3498"/>
                      </w:tblGrid>
                      <w:tr w:rsidR="00436698" w:rsidRPr="00731E63" w14:paraId="6C1DD83C" w14:textId="77777777" w:rsidTr="00F235E2">
                        <w:trPr>
                          <w:trHeight w:val="72"/>
                        </w:trPr>
                        <w:tc>
                          <w:tcPr>
                            <w:tcW w:w="1525" w:type="dxa"/>
                            <w:shd w:val="clear" w:color="auto" w:fill="D0CECE" w:themeFill="background2" w:themeFillShade="E6"/>
                          </w:tcPr>
                          <w:p w14:paraId="323A9CB2" w14:textId="77777777" w:rsidR="00436698" w:rsidRPr="00DC659D" w:rsidRDefault="00436698" w:rsidP="00F235E2">
                            <w:pPr>
                              <w:pStyle w:val="tablecolhead"/>
                              <w:suppressOverlap/>
                            </w:pPr>
                            <w:r>
                              <w:t>Attributes</w:t>
                            </w:r>
                          </w:p>
                        </w:tc>
                        <w:tc>
                          <w:tcPr>
                            <w:tcW w:w="3498" w:type="dxa"/>
                            <w:shd w:val="clear" w:color="auto" w:fill="D0CECE" w:themeFill="background2" w:themeFillShade="E6"/>
                            <w:noWrap/>
                            <w:vAlign w:val="center"/>
                          </w:tcPr>
                          <w:p w14:paraId="0D9A1B81" w14:textId="77777777" w:rsidR="00436698" w:rsidRPr="00DC659D" w:rsidRDefault="00436698" w:rsidP="00F235E2">
                            <w:pPr>
                              <w:pStyle w:val="tablecolhead"/>
                              <w:suppressOverlap/>
                            </w:pPr>
                            <w:r>
                              <w:t>Description</w:t>
                            </w:r>
                          </w:p>
                        </w:tc>
                      </w:tr>
                      <w:tr w:rsidR="00436698" w:rsidRPr="00731E63" w14:paraId="7B4CEA78" w14:textId="77777777" w:rsidTr="00F235E2">
                        <w:trPr>
                          <w:trHeight w:val="72"/>
                        </w:trPr>
                        <w:tc>
                          <w:tcPr>
                            <w:tcW w:w="1525" w:type="dxa"/>
                            <w:shd w:val="clear" w:color="auto" w:fill="auto"/>
                            <w:hideMark/>
                          </w:tcPr>
                          <w:p w14:paraId="4FFD74BA"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sz w:val="15"/>
                                <w:szCs w:val="15"/>
                              </w:rPr>
                              <w:t>Date</w:t>
                            </w:r>
                            <w:r w:rsidRPr="7A0EE9D3">
                              <w:rPr>
                                <w:b/>
                                <w:bCs/>
                                <w:i/>
                                <w:iCs/>
                                <w:color w:val="000000" w:themeColor="text1"/>
                                <w:sz w:val="15"/>
                                <w:szCs w:val="15"/>
                              </w:rPr>
                              <w:t>/time</w:t>
                            </w:r>
                          </w:p>
                        </w:tc>
                        <w:tc>
                          <w:tcPr>
                            <w:tcW w:w="3498" w:type="dxa"/>
                            <w:shd w:val="clear" w:color="auto" w:fill="auto"/>
                            <w:noWrap/>
                            <w:vAlign w:val="center"/>
                          </w:tcPr>
                          <w:p w14:paraId="4973D205"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Date and time when activity was performed</w:t>
                            </w:r>
                          </w:p>
                        </w:tc>
                      </w:tr>
                      <w:tr w:rsidR="00436698" w:rsidRPr="00731E63" w14:paraId="00245035" w14:textId="77777777" w:rsidTr="00F235E2">
                        <w:trPr>
                          <w:trHeight w:val="72"/>
                        </w:trPr>
                        <w:tc>
                          <w:tcPr>
                            <w:tcW w:w="1525" w:type="dxa"/>
                            <w:shd w:val="clear" w:color="auto" w:fill="auto"/>
                            <w:hideMark/>
                          </w:tcPr>
                          <w:p w14:paraId="50CC09EF"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Syslog priority</w:t>
                            </w:r>
                          </w:p>
                        </w:tc>
                        <w:tc>
                          <w:tcPr>
                            <w:tcW w:w="3498" w:type="dxa"/>
                            <w:shd w:val="clear" w:color="auto" w:fill="auto"/>
                            <w:noWrap/>
                            <w:vAlign w:val="center"/>
                          </w:tcPr>
                          <w:p w14:paraId="3EA5F7E8"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Priority of the log message</w:t>
                            </w:r>
                          </w:p>
                        </w:tc>
                      </w:tr>
                      <w:tr w:rsidR="00436698" w:rsidRPr="00731E63" w14:paraId="1C96F775" w14:textId="77777777" w:rsidTr="00F235E2">
                        <w:trPr>
                          <w:trHeight w:val="72"/>
                        </w:trPr>
                        <w:tc>
                          <w:tcPr>
                            <w:tcW w:w="1525" w:type="dxa"/>
                            <w:shd w:val="clear" w:color="auto" w:fill="auto"/>
                            <w:hideMark/>
                          </w:tcPr>
                          <w:p w14:paraId="0C25BB54"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Operation</w:t>
                            </w:r>
                          </w:p>
                        </w:tc>
                        <w:tc>
                          <w:tcPr>
                            <w:tcW w:w="3498" w:type="dxa"/>
                            <w:shd w:val="clear" w:color="auto" w:fill="auto"/>
                            <w:noWrap/>
                            <w:vAlign w:val="center"/>
                          </w:tcPr>
                          <w:p w14:paraId="1E90303B"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Type of activity being performed</w:t>
                            </w:r>
                          </w:p>
                        </w:tc>
                      </w:tr>
                      <w:tr w:rsidR="00436698" w:rsidRPr="00731E63" w14:paraId="38DA03FF" w14:textId="77777777" w:rsidTr="00F235E2">
                        <w:trPr>
                          <w:trHeight w:val="72"/>
                        </w:trPr>
                        <w:tc>
                          <w:tcPr>
                            <w:tcW w:w="1525" w:type="dxa"/>
                            <w:shd w:val="clear" w:color="auto" w:fill="auto"/>
                            <w:hideMark/>
                          </w:tcPr>
                          <w:p w14:paraId="669FF84A"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Message code</w:t>
                            </w:r>
                          </w:p>
                        </w:tc>
                        <w:tc>
                          <w:tcPr>
                            <w:tcW w:w="3498" w:type="dxa"/>
                            <w:shd w:val="clear" w:color="auto" w:fill="auto"/>
                            <w:noWrap/>
                            <w:vAlign w:val="center"/>
                          </w:tcPr>
                          <w:p w14:paraId="22051A98"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Code associated with the message</w:t>
                            </w:r>
                          </w:p>
                        </w:tc>
                      </w:tr>
                      <w:tr w:rsidR="00436698" w:rsidRPr="00731E63" w14:paraId="23C55A24" w14:textId="77777777" w:rsidTr="00F235E2">
                        <w:trPr>
                          <w:trHeight w:val="72"/>
                        </w:trPr>
                        <w:tc>
                          <w:tcPr>
                            <w:tcW w:w="1525" w:type="dxa"/>
                            <w:shd w:val="clear" w:color="auto" w:fill="auto"/>
                            <w:hideMark/>
                          </w:tcPr>
                          <w:p w14:paraId="1ED8321E"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Protocol</w:t>
                            </w:r>
                          </w:p>
                        </w:tc>
                        <w:tc>
                          <w:tcPr>
                            <w:tcW w:w="3498" w:type="dxa"/>
                            <w:shd w:val="clear" w:color="auto" w:fill="auto"/>
                            <w:noWrap/>
                            <w:vAlign w:val="center"/>
                          </w:tcPr>
                          <w:p w14:paraId="670772A0"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Connection protocol type</w:t>
                            </w:r>
                          </w:p>
                        </w:tc>
                      </w:tr>
                      <w:tr w:rsidR="00436698" w:rsidRPr="00731E63" w14:paraId="201B35AB" w14:textId="77777777" w:rsidTr="00F235E2">
                        <w:trPr>
                          <w:trHeight w:val="72"/>
                        </w:trPr>
                        <w:tc>
                          <w:tcPr>
                            <w:tcW w:w="1525" w:type="dxa"/>
                            <w:shd w:val="clear" w:color="auto" w:fill="auto"/>
                            <w:hideMark/>
                          </w:tcPr>
                          <w:p w14:paraId="651FCDC6"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IP</w:t>
                            </w:r>
                          </w:p>
                        </w:tc>
                        <w:tc>
                          <w:tcPr>
                            <w:tcW w:w="3498" w:type="dxa"/>
                            <w:shd w:val="clear" w:color="auto" w:fill="auto"/>
                            <w:noWrap/>
                            <w:vAlign w:val="center"/>
                          </w:tcPr>
                          <w:p w14:paraId="102615B3"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Source IP associated with the activity (this field may be left empty for some log messages)</w:t>
                            </w:r>
                          </w:p>
                        </w:tc>
                      </w:tr>
                      <w:tr w:rsidR="00436698" w:rsidRPr="00731E63" w14:paraId="383BFF71" w14:textId="77777777" w:rsidTr="00F235E2">
                        <w:trPr>
                          <w:trHeight w:val="72"/>
                        </w:trPr>
                        <w:tc>
                          <w:tcPr>
                            <w:tcW w:w="1525" w:type="dxa"/>
                            <w:shd w:val="clear" w:color="auto" w:fill="auto"/>
                            <w:hideMark/>
                          </w:tcPr>
                          <w:p w14:paraId="4EE6991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IP</w:t>
                            </w:r>
                          </w:p>
                        </w:tc>
                        <w:tc>
                          <w:tcPr>
                            <w:tcW w:w="3498" w:type="dxa"/>
                            <w:shd w:val="clear" w:color="auto" w:fill="auto"/>
                            <w:noWrap/>
                            <w:vAlign w:val="center"/>
                          </w:tcPr>
                          <w:p w14:paraId="7F8BFB7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The destination IP associated with the activity (this field may be left empty for some log messages)</w:t>
                            </w:r>
                          </w:p>
                        </w:tc>
                      </w:tr>
                      <w:tr w:rsidR="00436698" w:rsidRPr="00731E63" w14:paraId="7D2FFAEC" w14:textId="77777777" w:rsidTr="00F235E2">
                        <w:trPr>
                          <w:trHeight w:val="72"/>
                        </w:trPr>
                        <w:tc>
                          <w:tcPr>
                            <w:tcW w:w="1525" w:type="dxa"/>
                            <w:shd w:val="clear" w:color="auto" w:fill="auto"/>
                            <w:hideMark/>
                          </w:tcPr>
                          <w:p w14:paraId="70C376D4"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hostname</w:t>
                            </w:r>
                          </w:p>
                        </w:tc>
                        <w:tc>
                          <w:tcPr>
                            <w:tcW w:w="3498" w:type="dxa"/>
                            <w:shd w:val="clear" w:color="auto" w:fill="auto"/>
                            <w:noWrap/>
                            <w:vAlign w:val="center"/>
                          </w:tcPr>
                          <w:p w14:paraId="15B2889F"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host machine associated with the activity (this field is empty)</w:t>
                            </w:r>
                          </w:p>
                        </w:tc>
                      </w:tr>
                      <w:tr w:rsidR="00436698" w:rsidRPr="00731E63" w14:paraId="48D22F2A" w14:textId="77777777" w:rsidTr="00F235E2">
                        <w:trPr>
                          <w:trHeight w:val="72"/>
                        </w:trPr>
                        <w:tc>
                          <w:tcPr>
                            <w:tcW w:w="1525" w:type="dxa"/>
                            <w:shd w:val="clear" w:color="auto" w:fill="auto"/>
                            <w:hideMark/>
                          </w:tcPr>
                          <w:p w14:paraId="34BA34A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hostname</w:t>
                            </w:r>
                          </w:p>
                        </w:tc>
                        <w:tc>
                          <w:tcPr>
                            <w:tcW w:w="3498" w:type="dxa"/>
                            <w:shd w:val="clear" w:color="auto" w:fill="auto"/>
                            <w:noWrap/>
                            <w:vAlign w:val="center"/>
                          </w:tcPr>
                          <w:p w14:paraId="6682F3DC"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host machine associated with the activity (this field is empty)</w:t>
                            </w:r>
                          </w:p>
                        </w:tc>
                      </w:tr>
                      <w:tr w:rsidR="00436698" w:rsidRPr="00731E63" w14:paraId="4C7ABC09" w14:textId="77777777" w:rsidTr="00F235E2">
                        <w:trPr>
                          <w:trHeight w:val="72"/>
                        </w:trPr>
                        <w:tc>
                          <w:tcPr>
                            <w:tcW w:w="1525" w:type="dxa"/>
                            <w:shd w:val="clear" w:color="auto" w:fill="auto"/>
                            <w:hideMark/>
                          </w:tcPr>
                          <w:p w14:paraId="42683BD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Source port</w:t>
                            </w:r>
                          </w:p>
                        </w:tc>
                        <w:tc>
                          <w:tcPr>
                            <w:tcW w:w="3498" w:type="dxa"/>
                            <w:shd w:val="clear" w:color="auto" w:fill="auto"/>
                            <w:noWrap/>
                            <w:vAlign w:val="center"/>
                          </w:tcPr>
                          <w:p w14:paraId="33CCA24A"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Port associated with the source IP in this activity (this field may be left empty for some log messages)</w:t>
                            </w:r>
                          </w:p>
                        </w:tc>
                      </w:tr>
                      <w:tr w:rsidR="00436698" w:rsidRPr="00731E63" w14:paraId="7F015178" w14:textId="77777777" w:rsidTr="00F235E2">
                        <w:trPr>
                          <w:trHeight w:val="72"/>
                        </w:trPr>
                        <w:tc>
                          <w:tcPr>
                            <w:tcW w:w="1525" w:type="dxa"/>
                            <w:shd w:val="clear" w:color="auto" w:fill="auto"/>
                            <w:hideMark/>
                          </w:tcPr>
                          <w:p w14:paraId="1B8C863B"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port</w:t>
                            </w:r>
                          </w:p>
                        </w:tc>
                        <w:tc>
                          <w:tcPr>
                            <w:tcW w:w="3498" w:type="dxa"/>
                            <w:shd w:val="clear" w:color="auto" w:fill="auto"/>
                            <w:noWrap/>
                            <w:vAlign w:val="center"/>
                          </w:tcPr>
                          <w:p w14:paraId="79063A8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Port associated with the destination IP for this activity (this field may be left empty for some log messages)</w:t>
                            </w:r>
                          </w:p>
                        </w:tc>
                      </w:tr>
                      <w:tr w:rsidR="00436698" w:rsidRPr="00731E63" w14:paraId="6AC3E5FB" w14:textId="77777777" w:rsidTr="00F235E2">
                        <w:trPr>
                          <w:trHeight w:val="72"/>
                        </w:trPr>
                        <w:tc>
                          <w:tcPr>
                            <w:tcW w:w="1525" w:type="dxa"/>
                            <w:shd w:val="clear" w:color="auto" w:fill="auto"/>
                            <w:hideMark/>
                          </w:tcPr>
                          <w:p w14:paraId="709F5A6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Destination service</w:t>
                            </w:r>
                          </w:p>
                        </w:tc>
                        <w:tc>
                          <w:tcPr>
                            <w:tcW w:w="3498" w:type="dxa"/>
                            <w:shd w:val="clear" w:color="auto" w:fill="auto"/>
                            <w:noWrap/>
                            <w:vAlign w:val="center"/>
                          </w:tcPr>
                          <w:p w14:paraId="2C5C44B0"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Name of the service associated with the destination port</w:t>
                            </w:r>
                          </w:p>
                        </w:tc>
                      </w:tr>
                      <w:tr w:rsidR="00436698" w:rsidRPr="00731E63" w14:paraId="75C8C379" w14:textId="77777777" w:rsidTr="00F235E2">
                        <w:trPr>
                          <w:trHeight w:val="72"/>
                        </w:trPr>
                        <w:tc>
                          <w:tcPr>
                            <w:tcW w:w="1525" w:type="dxa"/>
                            <w:shd w:val="clear" w:color="auto" w:fill="auto"/>
                            <w:hideMark/>
                          </w:tcPr>
                          <w:p w14:paraId="785ACA69"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Direction</w:t>
                            </w:r>
                          </w:p>
                        </w:tc>
                        <w:tc>
                          <w:tcPr>
                            <w:tcW w:w="3498" w:type="dxa"/>
                            <w:shd w:val="clear" w:color="auto" w:fill="auto"/>
                            <w:noWrap/>
                            <w:vAlign w:val="center"/>
                          </w:tcPr>
                          <w:p w14:paraId="4E14247E"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This field is empty in this dataset</w:t>
                            </w:r>
                          </w:p>
                        </w:tc>
                      </w:tr>
                      <w:tr w:rsidR="00436698" w:rsidRPr="00731E63" w14:paraId="696830D1" w14:textId="77777777" w:rsidTr="00F235E2">
                        <w:trPr>
                          <w:trHeight w:val="72"/>
                        </w:trPr>
                        <w:tc>
                          <w:tcPr>
                            <w:tcW w:w="1525" w:type="dxa"/>
                            <w:shd w:val="clear" w:color="auto" w:fill="auto"/>
                            <w:hideMark/>
                          </w:tcPr>
                          <w:p w14:paraId="31FFE0A9"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Connections built</w:t>
                            </w:r>
                          </w:p>
                        </w:tc>
                        <w:tc>
                          <w:tcPr>
                            <w:tcW w:w="3498" w:type="dxa"/>
                            <w:shd w:val="clear" w:color="auto" w:fill="auto"/>
                            <w:noWrap/>
                            <w:vAlign w:val="center"/>
                          </w:tcPr>
                          <w:p w14:paraId="405A75DB"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Number of connections built in this operation</w:t>
                            </w:r>
                          </w:p>
                        </w:tc>
                      </w:tr>
                      <w:tr w:rsidR="00436698" w:rsidRPr="00731E63" w14:paraId="6A8E458E" w14:textId="77777777" w:rsidTr="00F235E2">
                        <w:trPr>
                          <w:trHeight w:val="72"/>
                        </w:trPr>
                        <w:tc>
                          <w:tcPr>
                            <w:tcW w:w="1525" w:type="dxa"/>
                            <w:shd w:val="clear" w:color="auto" w:fill="auto"/>
                            <w:hideMark/>
                          </w:tcPr>
                          <w:p w14:paraId="5D25AF18" w14:textId="77777777" w:rsidR="00436698" w:rsidRPr="00DC659D" w:rsidRDefault="00436698" w:rsidP="00F235E2">
                            <w:pPr>
                              <w:suppressOverlap/>
                              <w:jc w:val="left"/>
                              <w:rPr>
                                <w:rFonts w:ascii="Calibri" w:eastAsia="Calibri" w:hAnsi="Calibri" w:cs="Calibri"/>
                                <w:b/>
                                <w:bCs/>
                                <w:i/>
                                <w:iCs/>
                                <w:color w:val="000000" w:themeColor="text1"/>
                                <w:sz w:val="15"/>
                                <w:szCs w:val="15"/>
                              </w:rPr>
                            </w:pPr>
                            <w:r w:rsidRPr="7A0EE9D3">
                              <w:rPr>
                                <w:b/>
                                <w:bCs/>
                                <w:i/>
                                <w:iCs/>
                                <w:color w:val="000000" w:themeColor="text1"/>
                                <w:sz w:val="15"/>
                                <w:szCs w:val="15"/>
                              </w:rPr>
                              <w:t>Connections torn down</w:t>
                            </w:r>
                          </w:p>
                        </w:tc>
                        <w:tc>
                          <w:tcPr>
                            <w:tcW w:w="3498" w:type="dxa"/>
                            <w:shd w:val="clear" w:color="auto" w:fill="auto"/>
                            <w:noWrap/>
                            <w:vAlign w:val="center"/>
                          </w:tcPr>
                          <w:p w14:paraId="09BB1E83" w14:textId="77777777" w:rsidR="00436698" w:rsidRPr="00731E63" w:rsidRDefault="00436698" w:rsidP="00F235E2">
                            <w:pPr>
                              <w:suppressOverlap/>
                              <w:jc w:val="left"/>
                              <w:rPr>
                                <w:rFonts w:ascii="Calibri" w:eastAsia="Calibri" w:hAnsi="Calibri" w:cs="Calibri"/>
                                <w:color w:val="000000" w:themeColor="text1"/>
                                <w:sz w:val="16"/>
                                <w:szCs w:val="16"/>
                              </w:rPr>
                            </w:pPr>
                            <w:r w:rsidRPr="7A0EE9D3">
                              <w:rPr>
                                <w:sz w:val="16"/>
                                <w:szCs w:val="16"/>
                              </w:rPr>
                              <w:t>Number of connections torn down in this operation</w:t>
                            </w:r>
                          </w:p>
                        </w:tc>
                      </w:tr>
                    </w:tbl>
                    <w:p w14:paraId="6F0F3ABD" w14:textId="77777777" w:rsidR="00436698" w:rsidRDefault="00436698" w:rsidP="00436698"/>
                  </w:txbxContent>
                </v:textbox>
                <w10:wrap type="square"/>
              </v:shape>
            </w:pict>
          </mc:Fallback>
        </mc:AlternateContent>
      </w:r>
      <w:r w:rsidR="00620D04" w:rsidRPr="005D4CB0">
        <w:rPr>
          <w:lang w:bidi="ne-NP"/>
        </w:rPr>
        <mc:AlternateContent>
          <mc:Choice Requires="wps">
            <w:drawing>
              <wp:anchor distT="0" distB="0" distL="114300" distR="114300" simplePos="0" relativeHeight="251705344" behindDoc="0" locked="0" layoutInCell="1" allowOverlap="1" wp14:anchorId="773DD4BA" wp14:editId="3B1013F8">
                <wp:simplePos x="0" y="0"/>
                <wp:positionH relativeFrom="column">
                  <wp:posOffset>0</wp:posOffset>
                </wp:positionH>
                <wp:positionV relativeFrom="paragraph">
                  <wp:posOffset>231140</wp:posOffset>
                </wp:positionV>
                <wp:extent cx="3129915" cy="2631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3129915"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D2A2E6" w14:textId="77777777" w:rsidR="00620D04" w:rsidRDefault="00620D04" w:rsidP="00620D04">
                            <w:r>
                              <w:rPr>
                                <w:noProof/>
                                <w:lang w:bidi="ne-NP"/>
                              </w:rPr>
                              <w:drawing>
                                <wp:inline distT="0" distB="0" distL="0" distR="0" wp14:anchorId="3505E9E5" wp14:editId="3EEABC67">
                                  <wp:extent cx="2577918" cy="86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199" cy="921000"/>
                                          </a:xfrm>
                                          <a:prstGeom prst="rect">
                                            <a:avLst/>
                                          </a:prstGeom>
                                          <a:noFill/>
                                          <a:ln>
                                            <a:noFill/>
                                          </a:ln>
                                        </pic:spPr>
                                      </pic:pic>
                                    </a:graphicData>
                                  </a:graphic>
                                </wp:inline>
                              </w:drawing>
                            </w:r>
                          </w:p>
                          <w:p w14:paraId="4CC00B19" w14:textId="77777777" w:rsidR="00620D04" w:rsidRDefault="00620D04" w:rsidP="00620D04"/>
                          <w:p w14:paraId="7E76AB19" w14:textId="77777777" w:rsidR="00620D04" w:rsidRPr="00D0343F" w:rsidRDefault="00620D04" w:rsidP="00620D04">
                            <w:pPr>
                              <w:rPr>
                                <w:sz w:val="16"/>
                                <w:szCs w:val="16"/>
                              </w:rPr>
                            </w:pPr>
                            <w:r w:rsidRPr="00D0343F">
                              <w:rPr>
                                <w:sz w:val="16"/>
                                <w:szCs w:val="16"/>
                              </w:rPr>
                              <w:t xml:space="preserve">Fig 1. Ungrouped </w:t>
                            </w:r>
                            <w:r>
                              <w:rPr>
                                <w:sz w:val="16"/>
                                <w:szCs w:val="16"/>
                              </w:rPr>
                              <w:t>d</w:t>
                            </w:r>
                            <w:r w:rsidRPr="00D0343F">
                              <w:rPr>
                                <w:sz w:val="16"/>
                                <w:szCs w:val="16"/>
                              </w:rPr>
                              <w:t>evice</w:t>
                            </w:r>
                          </w:p>
                          <w:p w14:paraId="298EE94D" w14:textId="77777777" w:rsidR="00620D04" w:rsidRDefault="00620D04" w:rsidP="00620D04"/>
                          <w:p w14:paraId="6A98F554" w14:textId="77777777" w:rsidR="00620D04" w:rsidRDefault="00620D04" w:rsidP="00620D04">
                            <w:r>
                              <w:rPr>
                                <w:noProof/>
                                <w:lang w:bidi="ne-NP"/>
                              </w:rPr>
                              <w:drawing>
                                <wp:inline distT="0" distB="0" distL="0" distR="0" wp14:anchorId="4E4A81F6" wp14:editId="1B68A7EA">
                                  <wp:extent cx="2481816" cy="8585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7855" cy="905579"/>
                                          </a:xfrm>
                                          <a:prstGeom prst="rect">
                                            <a:avLst/>
                                          </a:prstGeom>
                                          <a:noFill/>
                                          <a:ln>
                                            <a:noFill/>
                                          </a:ln>
                                        </pic:spPr>
                                      </pic:pic>
                                    </a:graphicData>
                                  </a:graphic>
                                </wp:inline>
                              </w:drawing>
                            </w:r>
                          </w:p>
                          <w:p w14:paraId="090886DD" w14:textId="77777777" w:rsidR="00620D04" w:rsidRDefault="00620D04" w:rsidP="00620D04"/>
                          <w:p w14:paraId="272A7C9E" w14:textId="77777777" w:rsidR="00620D04" w:rsidRDefault="00620D04" w:rsidP="00620D04">
                            <w:pPr>
                              <w:pStyle w:val="figurecaption"/>
                              <w:numPr>
                                <w:ilvl w:val="0"/>
                                <w:numId w:val="0"/>
                              </w:numPr>
                              <w:spacing w:before="0" w:after="0"/>
                              <w:jc w:val="center"/>
                            </w:pPr>
                            <w:r>
                              <w:t>Fig. 2. G</w:t>
                            </w:r>
                            <w:r w:rsidRPr="00C15DF9">
                              <w:t xml:space="preserve">rouped </w:t>
                            </w:r>
                            <w:r>
                              <w:t>d</w:t>
                            </w:r>
                            <w:r w:rsidRPr="00C15DF9">
                              <w:t>evice</w:t>
                            </w:r>
                          </w:p>
                          <w:p w14:paraId="23FB72F2" w14:textId="77777777" w:rsidR="00620D04" w:rsidRPr="00C15DF9" w:rsidRDefault="00620D04" w:rsidP="00620D04">
                            <w:pPr>
                              <w:pStyle w:val="figurecaption"/>
                              <w:numPr>
                                <w:ilvl w:val="0"/>
                                <w:numId w:val="0"/>
                              </w:numPr>
                              <w:ind w:left="1080"/>
                              <w:jc w:val="center"/>
                            </w:pPr>
                          </w:p>
                          <w:p w14:paraId="00757493" w14:textId="77777777" w:rsidR="00620D04" w:rsidRDefault="00620D04" w:rsidP="00620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3DD4BA" id="Text Box 11" o:spid="_x0000_s1028" type="#_x0000_t202" style="position:absolute;left:0;text-align:left;margin-left:0;margin-top:18.2pt;width:246.45pt;height:20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" filled="f" stroked="f">
                <v:textbox>
                  <w:txbxContent>
                    <w:p w14:paraId="15D2A2E6" w14:textId="77777777" w:rsidR="00620D04" w:rsidRDefault="00620D04" w:rsidP="00620D04">
                      <w:r>
                        <w:rPr>
                          <w:noProof/>
                        </w:rPr>
                        <w:drawing>
                          <wp:inline distT="0" distB="0" distL="0" distR="0" wp14:anchorId="3505E9E5" wp14:editId="3EEABC67">
                            <wp:extent cx="2577918" cy="86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1199" cy="921000"/>
                                    </a:xfrm>
                                    <a:prstGeom prst="rect">
                                      <a:avLst/>
                                    </a:prstGeom>
                                    <a:noFill/>
                                    <a:ln>
                                      <a:noFill/>
                                    </a:ln>
                                  </pic:spPr>
                                </pic:pic>
                              </a:graphicData>
                            </a:graphic>
                          </wp:inline>
                        </w:drawing>
                      </w:r>
                    </w:p>
                    <w:p w14:paraId="4CC00B19" w14:textId="77777777" w:rsidR="00620D04" w:rsidRDefault="00620D04" w:rsidP="00620D04"/>
                    <w:p w14:paraId="7E76AB19" w14:textId="77777777" w:rsidR="00620D04" w:rsidRPr="00D0343F" w:rsidRDefault="00620D04" w:rsidP="00620D04">
                      <w:pPr>
                        <w:rPr>
                          <w:sz w:val="16"/>
                          <w:szCs w:val="16"/>
                        </w:rPr>
                      </w:pPr>
                      <w:r w:rsidRPr="00D0343F">
                        <w:rPr>
                          <w:sz w:val="16"/>
                          <w:szCs w:val="16"/>
                        </w:rPr>
                        <w:t xml:space="preserve">Fig 1. Ungrouped </w:t>
                      </w:r>
                      <w:r>
                        <w:rPr>
                          <w:sz w:val="16"/>
                          <w:szCs w:val="16"/>
                        </w:rPr>
                        <w:t>d</w:t>
                      </w:r>
                      <w:r w:rsidRPr="00D0343F">
                        <w:rPr>
                          <w:sz w:val="16"/>
                          <w:szCs w:val="16"/>
                        </w:rPr>
                        <w:t>evice</w:t>
                      </w:r>
                    </w:p>
                    <w:p w14:paraId="298EE94D" w14:textId="77777777" w:rsidR="00620D04" w:rsidRDefault="00620D04" w:rsidP="00620D04"/>
                    <w:p w14:paraId="6A98F554" w14:textId="77777777" w:rsidR="00620D04" w:rsidRDefault="00620D04" w:rsidP="00620D04">
                      <w:r>
                        <w:rPr>
                          <w:noProof/>
                        </w:rPr>
                        <w:drawing>
                          <wp:inline distT="0" distB="0" distL="0" distR="0" wp14:anchorId="4E4A81F6" wp14:editId="1B68A7EA">
                            <wp:extent cx="2481816" cy="85852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855" cy="905579"/>
                                    </a:xfrm>
                                    <a:prstGeom prst="rect">
                                      <a:avLst/>
                                    </a:prstGeom>
                                    <a:noFill/>
                                    <a:ln>
                                      <a:noFill/>
                                    </a:ln>
                                  </pic:spPr>
                                </pic:pic>
                              </a:graphicData>
                            </a:graphic>
                          </wp:inline>
                        </w:drawing>
                      </w:r>
                    </w:p>
                    <w:p w14:paraId="090886DD" w14:textId="77777777" w:rsidR="00620D04" w:rsidRDefault="00620D04" w:rsidP="00620D04"/>
                    <w:p w14:paraId="272A7C9E" w14:textId="77777777" w:rsidR="00620D04" w:rsidRDefault="00620D04" w:rsidP="00620D04">
                      <w:pPr>
                        <w:pStyle w:val="figurecaption"/>
                        <w:numPr>
                          <w:ilvl w:val="0"/>
                          <w:numId w:val="0"/>
                        </w:numPr>
                        <w:spacing w:before="0" w:after="0"/>
                        <w:jc w:val="center"/>
                      </w:pPr>
                      <w:r>
                        <w:t>Fig. 2. G</w:t>
                      </w:r>
                      <w:r w:rsidRPr="00C15DF9">
                        <w:t xml:space="preserve">rouped </w:t>
                      </w:r>
                      <w:r>
                        <w:t>d</w:t>
                      </w:r>
                      <w:r w:rsidRPr="00C15DF9">
                        <w:t>evice</w:t>
                      </w:r>
                    </w:p>
                    <w:p w14:paraId="23FB72F2" w14:textId="77777777" w:rsidR="00620D04" w:rsidRPr="00C15DF9" w:rsidRDefault="00620D04" w:rsidP="00620D04">
                      <w:pPr>
                        <w:pStyle w:val="figurecaption"/>
                        <w:numPr>
                          <w:ilvl w:val="0"/>
                          <w:numId w:val="0"/>
                        </w:numPr>
                        <w:ind w:left="1080"/>
                        <w:jc w:val="center"/>
                      </w:pPr>
                    </w:p>
                    <w:p w14:paraId="00757493" w14:textId="77777777" w:rsidR="00620D04" w:rsidRDefault="00620D04" w:rsidP="00620D04"/>
                  </w:txbxContent>
                </v:textbox>
                <w10:wrap type="square"/>
              </v:shape>
            </w:pict>
          </mc:Fallback>
        </mc:AlternateContent>
      </w:r>
    </w:p>
    <w:p w14:paraId="00058EB9" w14:textId="15ECCF01" w:rsidR="00731E63" w:rsidRPr="00964BE5" w:rsidRDefault="00731E63" w:rsidP="008E7B3E">
      <w:pPr>
        <w:pStyle w:val="Heading1"/>
      </w:pPr>
      <w:r>
        <w:t>Data Preparation</w:t>
      </w:r>
    </w:p>
    <w:p w14:paraId="704105FA" w14:textId="375D7E4C" w:rsidR="00731E63" w:rsidRPr="00B500BB" w:rsidRDefault="7A0EE9D3" w:rsidP="00DC659D">
      <w:pPr>
        <w:pStyle w:val="TextContent"/>
      </w:pPr>
      <w:r>
        <w:t>Before the anomalies in the firewall log can be analyzed by GBAD, the dataset must be converted into a graph</w:t>
      </w:r>
      <w:r w:rsidR="00ED61EE">
        <w:rPr>
          <w:lang w:val="en-US"/>
        </w:rPr>
        <w:t xml:space="preserve"> input</w:t>
      </w:r>
      <w:r>
        <w:t xml:space="preserve"> file. This process will be conducted by a parser script which converts the </w:t>
      </w:r>
      <w:r w:rsidR="00B46800">
        <w:t>firewall log into a graph file</w:t>
      </w:r>
      <w:r>
        <w:t xml:space="preserve">. </w:t>
      </w:r>
      <w:r w:rsidR="003A3431">
        <w:rPr>
          <w:lang w:val="en-US"/>
        </w:rPr>
        <w:t>In order for the research community to be able to replicate our results, t</w:t>
      </w:r>
      <w:r>
        <w:t>his section describes the algorithm behind the parser script.</w:t>
      </w:r>
      <w:r w:rsidR="003A3431">
        <w:rPr>
          <w:lang w:val="en-US"/>
        </w:rPr>
        <w:t xml:space="preserve">  (Upon publication, the dataset and tools will be made publicly available </w:t>
      </w:r>
      <w:r w:rsidR="0034655C">
        <w:rPr>
          <w:lang w:val="en-US"/>
        </w:rPr>
        <w:t>[15].</w:t>
      </w:r>
      <w:r w:rsidR="003A3431">
        <w:rPr>
          <w:lang w:val="en-US"/>
        </w:rPr>
        <w:t>)</w:t>
      </w:r>
      <w:r>
        <w:t xml:space="preserve"> </w:t>
      </w:r>
    </w:p>
    <w:p w14:paraId="1A9BB58D" w14:textId="58B4C2BC" w:rsidR="00364103" w:rsidRPr="00A23373" w:rsidRDefault="6785B4B5" w:rsidP="00436698">
      <w:pPr>
        <w:pStyle w:val="TextContent"/>
        <w:rPr>
          <w:lang w:val="en-US"/>
        </w:rPr>
      </w:pPr>
      <w:r>
        <w:t xml:space="preserve">The first step </w:t>
      </w:r>
      <w:r w:rsidR="009B4925">
        <w:t>is to</w:t>
      </w:r>
      <w:r>
        <w:t xml:space="preserve"> convert IP addresses into </w:t>
      </w:r>
      <w:r w:rsidR="003A3431">
        <w:rPr>
          <w:lang w:val="en-US"/>
        </w:rPr>
        <w:t>device descriptions</w:t>
      </w:r>
      <w:r>
        <w:t xml:space="preserve"> such as “DNS server”, “web server”,</w:t>
      </w:r>
      <w:r w:rsidR="000C1413">
        <w:t xml:space="preserve"> </w:t>
      </w:r>
      <w:ins w:id="10" w:author="Peter Harlan" w:date="2018-08-14T15:07:00Z">
        <w:r w:rsidR="00523DEE">
          <w:rPr>
            <w:noProof/>
            <w:lang w:val="en-US"/>
          </w:rPr>
          <w:t>“</w:t>
        </w:r>
        <w:r w:rsidR="00523DEE" w:rsidRPr="00523DEE">
          <w:rPr>
            <w:noProof/>
            <w:lang w:val="en-US"/>
            <w:rPrChange w:id="11" w:author="Peter Harlan" w:date="2018-08-14T15:08:00Z">
              <w:rPr>
                <w:noProof/>
                <w:u w:val="thick" w:color="E2534F"/>
                <w:shd w:val="clear" w:color="auto" w:fill="FECEBF"/>
                <w:lang w:val="en-US"/>
              </w:rPr>
            </w:rPrChange>
          </w:rPr>
          <w:t>wor</w:t>
        </w:r>
      </w:ins>
      <w:ins w:id="12" w:author="Peter Harlan" w:date="2018-08-14T15:08:00Z">
        <w:r w:rsidR="00523DEE">
          <w:rPr>
            <w:noProof/>
            <w:lang w:val="en-US"/>
          </w:rPr>
          <w:t>k</w:t>
        </w:r>
      </w:ins>
      <w:ins w:id="13" w:author="Peter Harlan" w:date="2018-08-14T15:07:00Z">
        <w:r w:rsidR="00523DEE" w:rsidRPr="00523DEE">
          <w:rPr>
            <w:noProof/>
            <w:lang w:val="en-US"/>
          </w:rPr>
          <w:t>station</w:t>
        </w:r>
        <w:r w:rsidR="00523DEE">
          <w:rPr>
            <w:noProof/>
            <w:lang w:val="en-US"/>
          </w:rPr>
          <w:t xml:space="preserve">”, </w:t>
        </w:r>
      </w:ins>
      <w:r>
        <w:t xml:space="preserve">etc. This </w:t>
      </w:r>
      <w:r w:rsidRPr="00AB7662">
        <w:rPr>
          <w:noProof/>
        </w:rPr>
        <w:t>process</w:t>
      </w:r>
      <w:r w:rsidR="00AB7662" w:rsidRPr="007E1601">
        <w:rPr>
          <w:noProof/>
          <w:lang w:val="en-US"/>
        </w:rPr>
        <w:t xml:space="preserve"> </w:t>
      </w:r>
      <w:r w:rsidR="00F05DDC" w:rsidRPr="00AB7662">
        <w:rPr>
          <w:noProof/>
          <w:lang w:val="en-US"/>
        </w:rPr>
        <w:t>also</w:t>
      </w:r>
      <w:r w:rsidR="00F05DDC">
        <w:rPr>
          <w:lang w:val="en-US"/>
        </w:rPr>
        <w:t xml:space="preserve"> gro</w:t>
      </w:r>
      <w:r w:rsidR="00F077C9">
        <w:rPr>
          <w:lang w:val="en-US"/>
        </w:rPr>
        <w:t>u</w:t>
      </w:r>
      <w:r w:rsidR="00F05DDC">
        <w:rPr>
          <w:lang w:val="en-US"/>
        </w:rPr>
        <w:t>p</w:t>
      </w:r>
      <w:r w:rsidR="003A3431">
        <w:rPr>
          <w:lang w:val="en-US"/>
        </w:rPr>
        <w:t>s</w:t>
      </w:r>
      <w:r w:rsidR="00F05DDC">
        <w:rPr>
          <w:lang w:val="en-US"/>
        </w:rPr>
        <w:t xml:space="preserve"> devices by their type. </w:t>
      </w:r>
      <w:r w:rsidR="003A3431">
        <w:rPr>
          <w:lang w:val="en-US"/>
        </w:rPr>
        <w:t>For example</w:t>
      </w:r>
      <w:r w:rsidR="00F05DDC">
        <w:rPr>
          <w:lang w:val="en-US"/>
        </w:rPr>
        <w:t xml:space="preserve">, </w:t>
      </w:r>
      <w:r w:rsidR="00992FB0">
        <w:rPr>
          <w:lang w:val="en-US"/>
        </w:rPr>
        <w:t xml:space="preserve">IPs </w:t>
      </w:r>
      <w:r w:rsidR="00F05DDC">
        <w:rPr>
          <w:lang w:val="en-US"/>
        </w:rPr>
        <w:t xml:space="preserve">in </w:t>
      </w:r>
      <w:r w:rsidR="00F05DDC">
        <w:t>192.168.2.10–250</w:t>
      </w:r>
      <w:r w:rsidR="00F05DDC">
        <w:rPr>
          <w:lang w:val="en-US"/>
        </w:rPr>
        <w:t xml:space="preserve"> were labeled </w:t>
      </w:r>
      <w:r>
        <w:t xml:space="preserve">as </w:t>
      </w:r>
      <w:r w:rsidRPr="6785B4B5">
        <w:rPr>
          <w:i/>
          <w:iCs/>
        </w:rPr>
        <w:t xml:space="preserve">workstations. </w:t>
      </w:r>
      <w:r>
        <w:t xml:space="preserve">Likewise, all external devices </w:t>
      </w:r>
      <w:r w:rsidRPr="00B95FCA">
        <w:t xml:space="preserve">communicating with All Freight’s network with the IP address of 10.200.150.1-255 </w:t>
      </w:r>
      <w:r w:rsidR="003A3431">
        <w:rPr>
          <w:lang w:val="en-US"/>
        </w:rPr>
        <w:t xml:space="preserve">were marked </w:t>
      </w:r>
      <w:r w:rsidRPr="00B95FCA">
        <w:t xml:space="preserve">as </w:t>
      </w:r>
      <w:r w:rsidRPr="00523DEE">
        <w:rPr>
          <w:i/>
          <w:iCs/>
          <w:noProof/>
        </w:rPr>
        <w:t>internet</w:t>
      </w:r>
      <w:r w:rsidRPr="00B95FCA">
        <w:t>.</w:t>
      </w:r>
      <w:r w:rsidR="00F05DDC" w:rsidRPr="00B95FCA">
        <w:rPr>
          <w:lang w:val="en-US"/>
        </w:rPr>
        <w:t xml:space="preserve"> </w:t>
      </w:r>
      <w:r w:rsidR="003A3431">
        <w:rPr>
          <w:lang w:val="en-US"/>
        </w:rPr>
        <w:t>The idea is that t</w:t>
      </w:r>
      <w:r w:rsidR="00F202C4" w:rsidRPr="00B95FCA">
        <w:t xml:space="preserve">his </w:t>
      </w:r>
      <w:r w:rsidR="003A3431">
        <w:rPr>
          <w:lang w:val="en-US"/>
        </w:rPr>
        <w:t xml:space="preserve">logical </w:t>
      </w:r>
      <w:r w:rsidR="000C1413">
        <w:t xml:space="preserve">grouping </w:t>
      </w:r>
      <w:r w:rsidR="003A3431">
        <w:rPr>
          <w:lang w:val="en-US"/>
        </w:rPr>
        <w:t xml:space="preserve">of devices will make discovering patterns and </w:t>
      </w:r>
      <w:r w:rsidR="000C1413">
        <w:t>behavior of similar device</w:t>
      </w:r>
      <w:r w:rsidR="003A3431">
        <w:rPr>
          <w:lang w:val="en-US"/>
        </w:rPr>
        <w:t>s</w:t>
      </w:r>
      <w:r w:rsidR="00F202C4" w:rsidRPr="00B95FCA">
        <w:t xml:space="preserve"> </w:t>
      </w:r>
      <w:r w:rsidR="003A3431">
        <w:rPr>
          <w:lang w:val="en-US"/>
        </w:rPr>
        <w:t>easier</w:t>
      </w:r>
      <w:r w:rsidR="00F202C4" w:rsidRPr="00B95FCA">
        <w:t xml:space="preserve">. If this </w:t>
      </w:r>
      <w:r w:rsidR="000C1413">
        <w:t>grouping</w:t>
      </w:r>
      <w:r w:rsidR="000C1413" w:rsidRPr="00B95FCA">
        <w:t xml:space="preserve"> </w:t>
      </w:r>
      <w:r w:rsidR="00F202C4" w:rsidRPr="00B95FCA">
        <w:t xml:space="preserve">was not applied to the data set, then there would be too many unique </w:t>
      </w:r>
      <w:r w:rsidR="000C1413">
        <w:t xml:space="preserve">devices </w:t>
      </w:r>
      <w:r w:rsidR="0061327A">
        <w:t>as well as too many</w:t>
      </w:r>
      <w:r w:rsidR="000C1413">
        <w:t xml:space="preserve"> </w:t>
      </w:r>
      <w:r w:rsidR="00F202C4" w:rsidRPr="00B95FCA">
        <w:t>connections between each unique device</w:t>
      </w:r>
      <w:r w:rsidR="003A3431">
        <w:rPr>
          <w:lang w:val="en-US"/>
        </w:rPr>
        <w:t>,</w:t>
      </w:r>
      <w:r w:rsidR="000C1413">
        <w:t xml:space="preserve"> </w:t>
      </w:r>
      <w:r w:rsidR="0061327A">
        <w:t xml:space="preserve">which </w:t>
      </w:r>
      <w:r w:rsidR="003A3431">
        <w:rPr>
          <w:lang w:val="en-US"/>
        </w:rPr>
        <w:t>would make it harder to discover</w:t>
      </w:r>
      <w:r w:rsidR="000C1413">
        <w:t xml:space="preserve"> any common (normative) behavior </w:t>
      </w:r>
      <w:r w:rsidR="003A3431">
        <w:rPr>
          <w:lang w:val="en-US"/>
        </w:rPr>
        <w:t>in</w:t>
      </w:r>
      <w:r w:rsidR="003A3431">
        <w:t xml:space="preserve"> </w:t>
      </w:r>
      <w:r w:rsidR="000C1413">
        <w:t>the network</w:t>
      </w:r>
      <w:r w:rsidR="00F202C4" w:rsidRPr="00B95FCA">
        <w:t>.</w:t>
      </w:r>
      <w:r w:rsidR="003A3431">
        <w:rPr>
          <w:lang w:val="en-US"/>
        </w:rPr>
        <w:t xml:space="preserve"> For instance,</w:t>
      </w:r>
      <w:r w:rsidR="00F202C4" w:rsidRPr="00B95FCA">
        <w:t xml:space="preserve"> </w:t>
      </w:r>
      <w:r w:rsidR="00F202C4" w:rsidRPr="00B95FCA">
        <w:rPr>
          <w:i/>
          <w:lang w:val="en-US"/>
        </w:rPr>
        <w:t xml:space="preserve">Fig. </w:t>
      </w:r>
      <w:r w:rsidR="00B46800">
        <w:rPr>
          <w:i/>
          <w:lang w:val="en-US"/>
        </w:rPr>
        <w:t>1</w:t>
      </w:r>
      <w:r w:rsidR="00B46800" w:rsidRPr="00B95FCA">
        <w:rPr>
          <w:lang w:val="en-US"/>
        </w:rPr>
        <w:t xml:space="preserve"> </w:t>
      </w:r>
      <w:r w:rsidR="0061327A">
        <w:rPr>
          <w:lang w:val="en-US"/>
        </w:rPr>
        <w:t xml:space="preserve">shows </w:t>
      </w:r>
      <w:r w:rsidR="003A3431">
        <w:rPr>
          <w:lang w:val="en-US"/>
        </w:rPr>
        <w:t xml:space="preserve">an </w:t>
      </w:r>
      <w:r w:rsidR="00F202C4" w:rsidRPr="00B95FCA">
        <w:rPr>
          <w:lang w:val="en-US"/>
        </w:rPr>
        <w:t xml:space="preserve">example </w:t>
      </w:r>
      <w:r w:rsidR="0061327A">
        <w:rPr>
          <w:lang w:val="en-US"/>
        </w:rPr>
        <w:t>of a graph that can be formed using a</w:t>
      </w:r>
      <w:r w:rsidR="00F202C4" w:rsidRPr="00B95FCA">
        <w:rPr>
          <w:lang w:val="en-US"/>
        </w:rPr>
        <w:t xml:space="preserve"> </w:t>
      </w:r>
      <w:r w:rsidR="0061327A">
        <w:rPr>
          <w:lang w:val="en-US"/>
        </w:rPr>
        <w:t xml:space="preserve">unique </w:t>
      </w:r>
      <w:r w:rsidR="00F202C4" w:rsidRPr="00B95FCA">
        <w:rPr>
          <w:lang w:val="en-US"/>
        </w:rPr>
        <w:t xml:space="preserve">node </w:t>
      </w:r>
      <w:r w:rsidR="0061327A">
        <w:rPr>
          <w:lang w:val="en-US"/>
        </w:rPr>
        <w:t xml:space="preserve">without </w:t>
      </w:r>
      <w:r w:rsidR="003A3431">
        <w:rPr>
          <w:lang w:val="en-US"/>
        </w:rPr>
        <w:t xml:space="preserve">the logical </w:t>
      </w:r>
      <w:r w:rsidR="0061327A">
        <w:rPr>
          <w:lang w:val="en-US"/>
        </w:rPr>
        <w:t>grouping</w:t>
      </w:r>
      <w:r w:rsidR="003A3431">
        <w:rPr>
          <w:lang w:val="en-US"/>
        </w:rPr>
        <w:t>s, and</w:t>
      </w:r>
      <w:r w:rsidR="00F202C4">
        <w:rPr>
          <w:lang w:val="en-US"/>
        </w:rPr>
        <w:t xml:space="preserve"> </w:t>
      </w:r>
      <w:r w:rsidR="00F202C4">
        <w:rPr>
          <w:i/>
          <w:lang w:val="en-US"/>
        </w:rPr>
        <w:t xml:space="preserve">Fig. </w:t>
      </w:r>
      <w:r w:rsidR="00B46800">
        <w:rPr>
          <w:i/>
          <w:lang w:val="en-US"/>
        </w:rPr>
        <w:t>2</w:t>
      </w:r>
      <w:r w:rsidR="00B46800">
        <w:rPr>
          <w:lang w:val="en-US"/>
        </w:rPr>
        <w:t xml:space="preserve"> </w:t>
      </w:r>
      <w:r w:rsidR="0061327A">
        <w:rPr>
          <w:lang w:val="en-US"/>
        </w:rPr>
        <w:t xml:space="preserve">shows </w:t>
      </w:r>
      <w:r w:rsidR="003A3431">
        <w:rPr>
          <w:lang w:val="en-US"/>
        </w:rPr>
        <w:t xml:space="preserve">an </w:t>
      </w:r>
      <w:r w:rsidR="0061327A">
        <w:rPr>
          <w:lang w:val="en-US"/>
        </w:rPr>
        <w:t xml:space="preserve">example </w:t>
      </w:r>
      <w:r w:rsidR="003A3431">
        <w:rPr>
          <w:lang w:val="en-US"/>
        </w:rPr>
        <w:t xml:space="preserve">where similar devices are grouped </w:t>
      </w:r>
      <w:r w:rsidR="00F202C4">
        <w:rPr>
          <w:lang w:val="en-US"/>
        </w:rPr>
        <w:t>(</w:t>
      </w:r>
      <w:r w:rsidR="003A3431">
        <w:rPr>
          <w:lang w:val="en-US"/>
        </w:rPr>
        <w:t xml:space="preserve">i.e., </w:t>
      </w:r>
      <w:r w:rsidR="00F202C4">
        <w:rPr>
          <w:lang w:val="en-US"/>
        </w:rPr>
        <w:t xml:space="preserve">Internet </w:t>
      </w:r>
      <w:r w:rsidR="00F202C4" w:rsidRPr="00F202C4">
        <w:rPr>
          <w:lang w:val="en-US"/>
        </w:rPr>
        <w:sym w:font="Wingdings" w:char="F0E0"/>
      </w:r>
      <w:r w:rsidR="00F202C4">
        <w:rPr>
          <w:lang w:val="en-US"/>
        </w:rPr>
        <w:t xml:space="preserve"> Workstation with a</w:t>
      </w:r>
      <w:r w:rsidR="00F077C9">
        <w:rPr>
          <w:lang w:val="en-US"/>
        </w:rPr>
        <w:t xml:space="preserve">n edge </w:t>
      </w:r>
      <w:r w:rsidR="00F077C9" w:rsidRPr="00AB7662">
        <w:rPr>
          <w:noProof/>
          <w:lang w:val="en-US"/>
        </w:rPr>
        <w:t>labeled</w:t>
      </w:r>
      <w:r w:rsidR="00F077C9">
        <w:rPr>
          <w:lang w:val="en-US"/>
        </w:rPr>
        <w:t xml:space="preserve"> </w:t>
      </w:r>
      <w:r w:rsidR="00F202C4">
        <w:rPr>
          <w:lang w:val="en-US"/>
        </w:rPr>
        <w:t xml:space="preserve"> “mid”).</w:t>
      </w:r>
      <w:r w:rsidR="0061327A">
        <w:rPr>
          <w:lang w:val="en-US"/>
        </w:rPr>
        <w:t xml:space="preserve"> </w:t>
      </w:r>
      <w:r w:rsidR="00F202C4">
        <w:rPr>
          <w:lang w:val="en-US"/>
        </w:rPr>
        <w:t xml:space="preserve"> </w:t>
      </w:r>
      <w:r w:rsidR="00731E63" w:rsidRPr="00B500BB">
        <w:t>Once this was completed, the</w:t>
      </w:r>
      <w:r w:rsidR="00F202C4">
        <w:rPr>
          <w:lang w:val="en-US"/>
        </w:rPr>
        <w:t xml:space="preserve"> next process was to convert each</w:t>
      </w:r>
      <w:r w:rsidR="00731E63" w:rsidRPr="00B500BB">
        <w:t xml:space="preserve"> tuple </w:t>
      </w:r>
      <w:r w:rsidR="00F202C4">
        <w:rPr>
          <w:lang w:val="en-US"/>
        </w:rPr>
        <w:t>in the firewall log</w:t>
      </w:r>
      <w:r w:rsidR="0061327A">
        <w:t xml:space="preserve"> to </w:t>
      </w:r>
      <w:r w:rsidR="003A3431">
        <w:rPr>
          <w:lang w:val="en-US"/>
        </w:rPr>
        <w:t xml:space="preserve">nodes and edges in </w:t>
      </w:r>
      <w:r w:rsidR="0061327A">
        <w:t>a graph.</w:t>
      </w:r>
      <w:r w:rsidR="00731E63" w:rsidRPr="00B500BB">
        <w:t xml:space="preserve"> At first, each structurally independent graph will be </w:t>
      </w:r>
      <w:r w:rsidR="00620D04">
        <w:rPr>
          <w:noProof/>
          <w:lang w:val="en-US" w:eastAsia="en-US" w:bidi="ne-NP"/>
        </w:rPr>
        <w:lastRenderedPageBreak/>
        <mc:AlternateContent>
          <mc:Choice Requires="wps">
            <w:drawing>
              <wp:anchor distT="0" distB="0" distL="114300" distR="114300" simplePos="0" relativeHeight="251689984" behindDoc="0" locked="0" layoutInCell="1" allowOverlap="1" wp14:anchorId="67809512" wp14:editId="249196A1">
                <wp:simplePos x="0" y="0"/>
                <wp:positionH relativeFrom="column">
                  <wp:posOffset>3424555</wp:posOffset>
                </wp:positionH>
                <wp:positionV relativeFrom="paragraph">
                  <wp:posOffset>0</wp:posOffset>
                </wp:positionV>
                <wp:extent cx="3197860" cy="30886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319786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C5AC93" w14:textId="77777777" w:rsidR="00130182" w:rsidRDefault="00130182" w:rsidP="00876224">
                            <w:r>
                              <w:rPr>
                                <w:noProof/>
                                <w:lang w:bidi="ne-NP"/>
                              </w:rPr>
                              <w:drawing>
                                <wp:inline distT="0" distB="0" distL="0" distR="0" wp14:anchorId="6F732925" wp14:editId="458EC97E">
                                  <wp:extent cx="3001645" cy="2549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 Internet External Web.png"/>
                                          <pic:cNvPicPr/>
                                        </pic:nvPicPr>
                                        <pic:blipFill>
                                          <a:blip r:embed="rId17">
                                            <a:extLst>
                                              <a:ext uri="{28A0092B-C50C-407E-A947-70E740481C1C}">
                                                <a14:useLocalDpi xmlns:a14="http://schemas.microsoft.com/office/drawing/2010/main" val="0"/>
                                              </a:ext>
                                            </a:extLst>
                                          </a:blip>
                                          <a:stretch>
                                            <a:fillRect/>
                                          </a:stretch>
                                        </pic:blipFill>
                                        <pic:spPr>
                                          <a:xfrm>
                                            <a:off x="0" y="0"/>
                                            <a:ext cx="3017550" cy="2563442"/>
                                          </a:xfrm>
                                          <a:prstGeom prst="rect">
                                            <a:avLst/>
                                          </a:prstGeom>
                                        </pic:spPr>
                                      </pic:pic>
                                    </a:graphicData>
                                  </a:graphic>
                                </wp:inline>
                              </w:drawing>
                            </w:r>
                          </w:p>
                          <w:p w14:paraId="549138C0" w14:textId="77777777" w:rsidR="00130182" w:rsidRDefault="00130182" w:rsidP="00374772">
                            <w:pPr>
                              <w:pStyle w:val="figurecaption"/>
                              <w:numPr>
                                <w:ilvl w:val="0"/>
                                <w:numId w:val="0"/>
                              </w:numPr>
                              <w:spacing w:before="0" w:after="0"/>
                              <w:ind w:left="720"/>
                              <w:jc w:val="center"/>
                            </w:pPr>
                          </w:p>
                          <w:p w14:paraId="1B7A5A19" w14:textId="0D4C4E51" w:rsidR="00130182" w:rsidRPr="001B2B1D" w:rsidRDefault="00130182" w:rsidP="0032210B">
                            <w:pPr>
                              <w:pStyle w:val="figurecaption"/>
                              <w:numPr>
                                <w:ilvl w:val="0"/>
                                <w:numId w:val="0"/>
                              </w:numPr>
                              <w:ind w:left="720"/>
                              <w:jc w:val="center"/>
                            </w:pPr>
                            <w:r>
                              <w:t>Fig 4. Number of connection from internet to web server</w:t>
                            </w:r>
                          </w:p>
                          <w:p w14:paraId="3FDF2AA1" w14:textId="77777777" w:rsidR="00130182" w:rsidRDefault="00130182" w:rsidP="008762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809512" id="Text Box 18" o:spid="_x0000_s1029" type="#_x0000_t202" style="position:absolute;left:0;text-align:left;margin-left:269.65pt;margin-top:0;width:251.8pt;height:2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" filled="f" stroked="f">
                <v:textbox>
                  <w:txbxContent>
                    <w:p w14:paraId="55C5AC93" w14:textId="77777777" w:rsidR="00130182" w:rsidRDefault="00130182" w:rsidP="00876224">
                      <w:r>
                        <w:rPr>
                          <w:noProof/>
                        </w:rPr>
                        <w:drawing>
                          <wp:inline distT="0" distB="0" distL="0" distR="0" wp14:anchorId="6F732925" wp14:editId="458EC97E">
                            <wp:extent cx="3001645" cy="254993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 Internet External Web.png"/>
                                    <pic:cNvPicPr/>
                                  </pic:nvPicPr>
                                  <pic:blipFill>
                                    <a:blip r:embed="rId18">
                                      <a:extLst>
                                        <a:ext uri="{28A0092B-C50C-407E-A947-70E740481C1C}">
                                          <a14:useLocalDpi xmlns:a14="http://schemas.microsoft.com/office/drawing/2010/main" val="0"/>
                                        </a:ext>
                                      </a:extLst>
                                    </a:blip>
                                    <a:stretch>
                                      <a:fillRect/>
                                    </a:stretch>
                                  </pic:blipFill>
                                  <pic:spPr>
                                    <a:xfrm>
                                      <a:off x="0" y="0"/>
                                      <a:ext cx="3017550" cy="2563442"/>
                                    </a:xfrm>
                                    <a:prstGeom prst="rect">
                                      <a:avLst/>
                                    </a:prstGeom>
                                  </pic:spPr>
                                </pic:pic>
                              </a:graphicData>
                            </a:graphic>
                          </wp:inline>
                        </w:drawing>
                      </w:r>
                    </w:p>
                    <w:p w14:paraId="549138C0" w14:textId="77777777" w:rsidR="00130182" w:rsidRDefault="00130182" w:rsidP="00374772">
                      <w:pPr>
                        <w:pStyle w:val="figurecaption"/>
                        <w:numPr>
                          <w:ilvl w:val="0"/>
                          <w:numId w:val="0"/>
                        </w:numPr>
                        <w:spacing w:before="0" w:after="0"/>
                        <w:ind w:left="720"/>
                        <w:jc w:val="center"/>
                      </w:pPr>
                    </w:p>
                    <w:p w14:paraId="1B7A5A19" w14:textId="0D4C4E51" w:rsidR="00130182" w:rsidRPr="001B2B1D" w:rsidRDefault="00130182" w:rsidP="0032210B">
                      <w:pPr>
                        <w:pStyle w:val="figurecaption"/>
                        <w:numPr>
                          <w:ilvl w:val="0"/>
                          <w:numId w:val="0"/>
                        </w:numPr>
                        <w:ind w:left="720"/>
                        <w:jc w:val="center"/>
                      </w:pPr>
                      <w:r>
                        <w:t>Fig 4. Number of connection from internet to web server</w:t>
                      </w:r>
                    </w:p>
                    <w:p w14:paraId="3FDF2AA1" w14:textId="77777777" w:rsidR="00130182" w:rsidRDefault="00130182" w:rsidP="00876224"/>
                  </w:txbxContent>
                </v:textbox>
                <w10:wrap type="square"/>
              </v:shape>
            </w:pict>
          </mc:Fallback>
        </mc:AlternateContent>
      </w:r>
      <w:r w:rsidR="009C5F5D">
        <w:t>d</w:t>
      </w:r>
      <w:r w:rsidR="00731E63" w:rsidRPr="00B500BB">
        <w:t xml:space="preserve">ivided by a specified time interval. </w:t>
      </w:r>
      <w:r w:rsidR="00F077C9">
        <w:t>C</w:t>
      </w:r>
      <w:r w:rsidR="00731E63" w:rsidRPr="00B500BB">
        <w:t>onnections</w:t>
      </w:r>
      <w:r w:rsidR="00F077C9">
        <w:t xml:space="preserve"> between the</w:t>
      </w:r>
      <w:r w:rsidR="009C5F5D">
        <w:t xml:space="preserve"> </w:t>
      </w:r>
      <w:r w:rsidR="00F077C9">
        <w:t xml:space="preserve">same group of </w:t>
      </w:r>
      <w:r w:rsidR="003A3431">
        <w:rPr>
          <w:lang w:val="en-US"/>
        </w:rPr>
        <w:t>vertices</w:t>
      </w:r>
      <w:r w:rsidR="003A3431" w:rsidRPr="00B500BB">
        <w:t xml:space="preserve"> </w:t>
      </w:r>
      <w:r w:rsidR="00731E63" w:rsidRPr="00B500BB">
        <w:t xml:space="preserve">in the </w:t>
      </w:r>
      <w:r w:rsidR="00F077C9">
        <w:t>data</w:t>
      </w:r>
      <w:r w:rsidR="0070070B" w:rsidRPr="00B500BB">
        <w:t xml:space="preserve"> </w:t>
      </w:r>
      <w:r w:rsidR="00731E63" w:rsidRPr="00B500BB">
        <w:t>will b</w:t>
      </w:r>
      <w:r w:rsidR="00B95FCA">
        <w:t xml:space="preserve">e treated as a single </w:t>
      </w:r>
      <w:r w:rsidR="00F077C9">
        <w:t>edge</w:t>
      </w:r>
      <w:r w:rsidR="00F01461">
        <w:t xml:space="preserve"> </w:t>
      </w:r>
      <w:r w:rsidR="00731E63" w:rsidRPr="00B500BB">
        <w:t>(e.g.</w:t>
      </w:r>
      <w:r w:rsidR="003A3431">
        <w:rPr>
          <w:lang w:val="en-US"/>
        </w:rPr>
        <w:t>,</w:t>
      </w:r>
      <w:r w:rsidR="00731E63" w:rsidRPr="00B500BB">
        <w:t xml:space="preserve"> if there are 50 different communications between </w:t>
      </w:r>
      <w:r w:rsidR="00731E63" w:rsidRPr="7A0EE9D3">
        <w:rPr>
          <w:i/>
          <w:iCs/>
        </w:rPr>
        <w:t xml:space="preserve">internet </w:t>
      </w:r>
      <w:r w:rsidR="00731E63" w:rsidRPr="00B500BB">
        <w:t xml:space="preserve">[source </w:t>
      </w:r>
      <w:r w:rsidR="00F077C9">
        <w:t>device</w:t>
      </w:r>
      <w:r w:rsidR="00731E63" w:rsidRPr="00B500BB">
        <w:t xml:space="preserve">] and </w:t>
      </w:r>
      <w:r w:rsidR="00731E63" w:rsidRPr="7A0EE9D3">
        <w:rPr>
          <w:i/>
          <w:iCs/>
        </w:rPr>
        <w:t>web server</w:t>
      </w:r>
      <w:r w:rsidR="00731E63" w:rsidRPr="001C154C">
        <w:t xml:space="preserve"> [destination </w:t>
      </w:r>
      <w:r w:rsidR="00F077C9" w:rsidRPr="001C154C">
        <w:t>device</w:t>
      </w:r>
      <w:r w:rsidR="00731E63" w:rsidRPr="003C2813">
        <w:t>]</w:t>
      </w:r>
      <w:r w:rsidR="00731E63" w:rsidRPr="00B500BB">
        <w:t xml:space="preserve">, a single </w:t>
      </w:r>
      <w:r w:rsidR="00F077C9">
        <w:t>edge between vertex</w:t>
      </w:r>
      <w:r w:rsidR="00731E63" w:rsidRPr="00B500BB">
        <w:t xml:space="preserve"> </w:t>
      </w:r>
      <w:r w:rsidR="00731E63" w:rsidRPr="001C154C">
        <w:rPr>
          <w:i/>
          <w:iCs/>
        </w:rPr>
        <w:t>internet</w:t>
      </w:r>
      <w:r w:rsidR="00F077C9">
        <w:t xml:space="preserve"> and </w:t>
      </w:r>
      <w:r w:rsidR="00731E63" w:rsidRPr="00B500BB">
        <w:t xml:space="preserve"> </w:t>
      </w:r>
      <w:r w:rsidR="00731E63" w:rsidRPr="001C154C">
        <w:rPr>
          <w:i/>
          <w:iCs/>
        </w:rPr>
        <w:t>web server</w:t>
      </w:r>
      <w:r w:rsidR="00731E63" w:rsidRPr="00B500BB">
        <w:t xml:space="preserve"> will be generated)</w:t>
      </w:r>
      <w:r w:rsidR="00F077C9">
        <w:t xml:space="preserve"> with a label “</w:t>
      </w:r>
      <w:r w:rsidR="00F077C9" w:rsidRPr="001C154C">
        <w:rPr>
          <w:i/>
          <w:iCs/>
        </w:rPr>
        <w:t>mid</w:t>
      </w:r>
      <w:r w:rsidR="00F077C9">
        <w:t>” or “</w:t>
      </w:r>
      <w:r w:rsidR="00F077C9" w:rsidRPr="001C154C">
        <w:rPr>
          <w:i/>
          <w:iCs/>
        </w:rPr>
        <w:t>high</w:t>
      </w:r>
      <w:r w:rsidR="00F077C9">
        <w:t>”</w:t>
      </w:r>
      <w:r w:rsidR="00731E63" w:rsidRPr="00B500BB">
        <w:t xml:space="preserve">. </w:t>
      </w:r>
      <w:r w:rsidR="00731E63">
        <w:t xml:space="preserve">If the </w:t>
      </w:r>
      <w:r w:rsidR="00F077C9">
        <w:t>connection</w:t>
      </w:r>
      <w:r w:rsidR="00731E63">
        <w:t xml:space="preserve"> count is two standard deviation</w:t>
      </w:r>
      <w:r w:rsidR="00A10018">
        <w:rPr>
          <w:lang w:val="en-US"/>
        </w:rPr>
        <w:t>s</w:t>
      </w:r>
      <w:r w:rsidR="00731E63">
        <w:t xml:space="preserve"> above the mean of </w:t>
      </w:r>
      <w:r w:rsidR="00731E63" w:rsidRPr="7A0EE9D3">
        <w:rPr>
          <w:i/>
          <w:iCs/>
        </w:rPr>
        <w:t xml:space="preserve">all </w:t>
      </w:r>
      <w:r w:rsidR="00731E63">
        <w:t>similar traffic count</w:t>
      </w:r>
      <w:r w:rsidR="00A10018">
        <w:rPr>
          <w:lang w:val="en-US"/>
        </w:rPr>
        <w:t>s</w:t>
      </w:r>
      <w:r w:rsidR="00731E63">
        <w:t>, the edge will be given a label of “</w:t>
      </w:r>
      <w:r w:rsidR="00731E63" w:rsidRPr="001C154C">
        <w:rPr>
          <w:i/>
          <w:iCs/>
        </w:rPr>
        <w:t>high</w:t>
      </w:r>
      <w:r w:rsidR="00731E63">
        <w:t>”</w:t>
      </w:r>
      <w:r w:rsidR="00A10018">
        <w:rPr>
          <w:lang w:val="en-US"/>
        </w:rPr>
        <w:t>;</w:t>
      </w:r>
      <w:r w:rsidR="00731E63">
        <w:t xml:space="preserve"> otherwise, the edge will be labeled as “</w:t>
      </w:r>
      <w:r w:rsidR="00731E63" w:rsidRPr="001C154C">
        <w:rPr>
          <w:i/>
          <w:iCs/>
        </w:rPr>
        <w:t>mid</w:t>
      </w:r>
      <w:r w:rsidR="00731E63">
        <w:t xml:space="preserve">”. </w:t>
      </w:r>
      <w:r w:rsidR="00F202C4" w:rsidRPr="00F202C4">
        <w:rPr>
          <w:i/>
        </w:rPr>
        <w:t>Fig</w:t>
      </w:r>
      <w:r w:rsidR="00F202C4">
        <w:rPr>
          <w:i/>
          <w:lang w:val="en-US"/>
        </w:rPr>
        <w:t>.</w:t>
      </w:r>
      <w:r w:rsidR="00731E63" w:rsidRPr="00F202C4">
        <w:rPr>
          <w:i/>
        </w:rPr>
        <w:t xml:space="preserve"> </w:t>
      </w:r>
      <w:r w:rsidR="00F077C9">
        <w:rPr>
          <w:i/>
        </w:rPr>
        <w:t>3</w:t>
      </w:r>
      <w:r w:rsidR="00F077C9">
        <w:t xml:space="preserve"> </w:t>
      </w:r>
      <w:r w:rsidR="00731E63">
        <w:t>demonstrates the blueprint to the described topology.</w:t>
      </w:r>
      <w:r w:rsidR="007E1601">
        <w:rPr>
          <w:lang w:val="en-US"/>
        </w:rPr>
        <w:t xml:space="preserve"> It should</w:t>
      </w:r>
      <w:r w:rsidR="00F15179">
        <w:rPr>
          <w:lang w:val="en-US"/>
        </w:rPr>
        <w:t xml:space="preserve"> also</w:t>
      </w:r>
      <w:r w:rsidR="007E1601">
        <w:rPr>
          <w:lang w:val="en-US"/>
        </w:rPr>
        <w:t xml:space="preserve"> be noted</w:t>
      </w:r>
      <w:r w:rsidR="00731E63" w:rsidRPr="75B2BA32">
        <w:t xml:space="preserve"> </w:t>
      </w:r>
      <w:r w:rsidR="00F15179">
        <w:rPr>
          <w:lang w:val="en-US"/>
        </w:rPr>
        <w:t>that none of the traffic counts were “low” (not surprising given that we are dealing with a denial of service attack), but there is nothing that we implemented that would have prevented us from having such a label.</w:t>
      </w:r>
    </w:p>
    <w:p w14:paraId="6B463FD7" w14:textId="77777777" w:rsidR="0039552A" w:rsidRPr="00964BE5" w:rsidRDefault="0039552A" w:rsidP="0039552A">
      <w:pPr>
        <w:pStyle w:val="Heading1"/>
      </w:pPr>
      <w:r>
        <w:t>Ground Truth</w:t>
      </w:r>
    </w:p>
    <w:p w14:paraId="0CE4D299" w14:textId="0BDE2C37" w:rsidR="0039552A" w:rsidRPr="00916087" w:rsidRDefault="0039552A" w:rsidP="0039552A">
      <w:pPr>
        <w:pStyle w:val="TextContent"/>
        <w:rPr>
          <w:sz w:val="18"/>
          <w:szCs w:val="18"/>
        </w:rPr>
      </w:pPr>
      <w:r>
        <w:t xml:space="preserve">The dataset that was provided by the VAST competition contains ground truth; this allows the results </w:t>
      </w:r>
      <w:r w:rsidR="00AB7662" w:rsidRPr="00F15179">
        <w:rPr>
          <w:noProof/>
          <w:lang w:val="en-US"/>
        </w:rPr>
        <w:t xml:space="preserve">of </w:t>
      </w:r>
      <w:r>
        <w:t>the research to be compared for accuracy. In detail, the ground truth describes that a DoS occurred on All Freight Corporation’s computer network on day one of the three days’ worth of captured network traffic at 11:39</w:t>
      </w:r>
      <w:r>
        <w:rPr>
          <w:lang w:val="en-US"/>
        </w:rPr>
        <w:t>:51</w:t>
      </w:r>
      <w:r>
        <w:t xml:space="preserve"> am. VAST describes that there were five individual systems on the internet that participated in the DoS attack on the corporate’s web server (</w:t>
      </w:r>
      <w:r w:rsidR="00A10018">
        <w:rPr>
          <w:lang w:val="en-US"/>
        </w:rPr>
        <w:t xml:space="preserve">which </w:t>
      </w:r>
      <w:r>
        <w:t>hosts All Freight’s external web site). Finally, it was described by the ground truth that the IDS log was able to pick up on the DoS attack that occurred on</w:t>
      </w:r>
      <w:r w:rsidRPr="0039552A">
        <w:t xml:space="preserve"> </w:t>
      </w:r>
      <w:r>
        <w:t>the network</w:t>
      </w:r>
      <w:r w:rsidR="00A10018">
        <w:rPr>
          <w:lang w:val="en-US"/>
        </w:rPr>
        <w:t xml:space="preserve"> at</w:t>
      </w:r>
      <w:r>
        <w:t xml:space="preserve"> 11:43</w:t>
      </w:r>
      <w:r>
        <w:rPr>
          <w:lang w:val="en-US"/>
        </w:rPr>
        <w:t>:29</w:t>
      </w:r>
      <w:r>
        <w:t xml:space="preserve"> am </w:t>
      </w:r>
      <w:r w:rsidR="00A10018">
        <w:rPr>
          <w:lang w:val="en-US"/>
        </w:rPr>
        <w:t xml:space="preserve">- </w:t>
      </w:r>
      <w:r>
        <w:rPr>
          <w:lang w:val="en-US"/>
        </w:rPr>
        <w:t>3</w:t>
      </w:r>
      <w:r>
        <w:t xml:space="preserve"> minute</w:t>
      </w:r>
      <w:r w:rsidR="00A10018">
        <w:rPr>
          <w:lang w:val="en-US"/>
        </w:rPr>
        <w:t>s</w:t>
      </w:r>
      <w:r>
        <w:t xml:space="preserve"> </w:t>
      </w:r>
      <w:r>
        <w:rPr>
          <w:lang w:val="en-US"/>
        </w:rPr>
        <w:t xml:space="preserve">and 39 seconds </w:t>
      </w:r>
      <w:r w:rsidR="00A10018" w:rsidRPr="00A10018">
        <w:rPr>
          <w:i/>
          <w:lang w:val="en-US"/>
        </w:rPr>
        <w:t>after</w:t>
      </w:r>
      <w:r w:rsidR="00A10018">
        <w:rPr>
          <w:lang w:val="en-US"/>
        </w:rPr>
        <w:t xml:space="preserve"> the IDS reported the denial of service attack</w:t>
      </w:r>
      <w:r>
        <w:t>.</w:t>
      </w:r>
    </w:p>
    <w:p w14:paraId="080224B7" w14:textId="7910D069" w:rsidR="00731E63" w:rsidRDefault="00731E63" w:rsidP="008E7B3E">
      <w:pPr>
        <w:pStyle w:val="Heading1"/>
      </w:pPr>
      <w:r>
        <w:t>Experiments</w:t>
      </w:r>
    </w:p>
    <w:p w14:paraId="28AF4385" w14:textId="5E0EFAAF" w:rsidR="00731E63" w:rsidRDefault="00273ED3" w:rsidP="00261022">
      <w:pPr>
        <w:pStyle w:val="TextContent"/>
      </w:pPr>
      <w:r>
        <w:t xml:space="preserve">The first step in the experimental process was to understand the scope of the VAST data set. This process entailed the study of All Freight’s computer network composition. This process was important because it </w:t>
      </w:r>
      <w:r>
        <w:rPr>
          <w:lang w:val="en-US"/>
        </w:rPr>
        <w:t>contributed</w:t>
      </w:r>
      <w:r>
        <w:t xml:space="preserve"> to the design of the graph topology. </w:t>
      </w:r>
      <w:r>
        <w:rPr>
          <w:lang w:val="en-US"/>
        </w:rPr>
        <w:t>In addition</w:t>
      </w:r>
      <w:r>
        <w:t xml:space="preserve">, by </w:t>
      </w:r>
      <w:r>
        <w:rPr>
          <w:lang w:val="en-US"/>
        </w:rPr>
        <w:t>having</w:t>
      </w:r>
      <w:r>
        <w:t xml:space="preserve"> the ground truth, the results that </w:t>
      </w:r>
      <w:r>
        <w:rPr>
          <w:lang w:val="en-US"/>
        </w:rPr>
        <w:t>are</w:t>
      </w:r>
      <w:r>
        <w:t xml:space="preserve"> derived from this research can be compared for accuracy</w:t>
      </w:r>
      <w:r w:rsidR="7A0EE9D3">
        <w:t xml:space="preserve">. </w:t>
      </w:r>
    </w:p>
    <w:p w14:paraId="77C5C126" w14:textId="2561FD9C" w:rsidR="007C706C" w:rsidRDefault="00F70001" w:rsidP="00141893">
      <w:pPr>
        <w:pStyle w:val="TextContent"/>
        <w:ind w:firstLine="0"/>
        <w:rPr>
          <w:lang w:val="en-US"/>
        </w:rPr>
      </w:pPr>
      <w:r>
        <w:rPr>
          <w:noProof/>
          <w:lang w:val="en-US" w:eastAsia="en-US" w:bidi="ne-NP"/>
        </w:rPr>
        <mc:AlternateContent>
          <mc:Choice Requires="wps">
            <w:drawing>
              <wp:anchor distT="0" distB="0" distL="114300" distR="114300" simplePos="0" relativeHeight="251700224" behindDoc="0" locked="0" layoutInCell="1" allowOverlap="1" wp14:anchorId="00AA44D5" wp14:editId="5E6012E7">
                <wp:simplePos x="0" y="0"/>
                <wp:positionH relativeFrom="column">
                  <wp:posOffset>-67945</wp:posOffset>
                </wp:positionH>
                <wp:positionV relativeFrom="paragraph">
                  <wp:posOffset>2422525</wp:posOffset>
                </wp:positionV>
                <wp:extent cx="3315335" cy="1369060"/>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3315335" cy="136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7720C" w14:textId="77777777" w:rsidR="00F70001" w:rsidRPr="001B2B1D" w:rsidRDefault="00F70001" w:rsidP="00F70001">
                            <w:pPr>
                              <w:pStyle w:val="tablehead"/>
                            </w:pPr>
                            <w:r>
                              <w:t>Graph Topoloy based on Time Intervals and Graph counts</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1080"/>
                              <w:gridCol w:w="990"/>
                              <w:gridCol w:w="990"/>
                            </w:tblGrid>
                            <w:tr w:rsidR="00F70001" w:rsidRPr="00731E63" w14:paraId="7EFEAE21" w14:textId="77777777" w:rsidTr="00F235E2">
                              <w:trPr>
                                <w:trHeight w:val="259"/>
                              </w:trPr>
                              <w:tc>
                                <w:tcPr>
                                  <w:tcW w:w="1878" w:type="dxa"/>
                                  <w:shd w:val="clear" w:color="auto" w:fill="D0CECE" w:themeFill="background2" w:themeFillShade="E6"/>
                                </w:tcPr>
                                <w:p w14:paraId="0B9EEEDC" w14:textId="77777777" w:rsidR="00F70001" w:rsidRPr="00DC659D" w:rsidRDefault="00F70001" w:rsidP="00F235E2">
                                  <w:pPr>
                                    <w:pStyle w:val="tablecolhead"/>
                                    <w:suppressOverlap/>
                                  </w:pPr>
                                  <w:r w:rsidRPr="00065E26">
                                    <w:t>Single Graph Interval</w:t>
                                  </w:r>
                                </w:p>
                              </w:tc>
                              <w:tc>
                                <w:tcPr>
                                  <w:tcW w:w="1080" w:type="dxa"/>
                                  <w:shd w:val="clear" w:color="auto" w:fill="D0CECE" w:themeFill="background2" w:themeFillShade="E6"/>
                                  <w:noWrap/>
                                </w:tcPr>
                                <w:p w14:paraId="6B3E1FBF" w14:textId="77777777" w:rsidR="00F70001" w:rsidRPr="00DC659D" w:rsidRDefault="00F70001" w:rsidP="00F235E2">
                                  <w:pPr>
                                    <w:pStyle w:val="tablecolhead"/>
                                    <w:suppressOverlap/>
                                  </w:pPr>
                                  <w:r w:rsidRPr="00065E26">
                                    <w:t># of Vertices</w:t>
                                  </w:r>
                                </w:p>
                              </w:tc>
                              <w:tc>
                                <w:tcPr>
                                  <w:tcW w:w="990" w:type="dxa"/>
                                  <w:shd w:val="clear" w:color="auto" w:fill="D0CECE" w:themeFill="background2" w:themeFillShade="E6"/>
                                </w:tcPr>
                                <w:p w14:paraId="4954DA92" w14:textId="77777777" w:rsidR="00F70001" w:rsidRDefault="00F70001" w:rsidP="00F235E2">
                                  <w:pPr>
                                    <w:pStyle w:val="tablecolhead"/>
                                    <w:suppressOverlap/>
                                  </w:pPr>
                                  <w:r w:rsidRPr="00065E26">
                                    <w:t># of Edges</w:t>
                                  </w:r>
                                </w:p>
                              </w:tc>
                              <w:tc>
                                <w:tcPr>
                                  <w:tcW w:w="990" w:type="dxa"/>
                                  <w:shd w:val="clear" w:color="auto" w:fill="D0CECE" w:themeFill="background2" w:themeFillShade="E6"/>
                                </w:tcPr>
                                <w:p w14:paraId="5751FA5D" w14:textId="77777777" w:rsidR="00F70001" w:rsidRPr="00134C14" w:rsidRDefault="00F70001" w:rsidP="00F235E2">
                                  <w:pPr>
                                    <w:pStyle w:val="tablecolhead"/>
                                    <w:suppressOverlap/>
                                    <w:rPr>
                                      <w:color w:val="000000" w:themeColor="text1"/>
                                    </w:rPr>
                                  </w:pPr>
                                  <w:r w:rsidRPr="00134C14">
                                    <w:rPr>
                                      <w:color w:val="000000" w:themeColor="text1"/>
                                    </w:rPr>
                                    <w:t xml:space="preserve"># of </w:t>
                                  </w:r>
                                  <w:r>
                                    <w:rPr>
                                      <w:color w:val="000000" w:themeColor="text1"/>
                                    </w:rPr>
                                    <w:t>graphs</w:t>
                                  </w:r>
                                </w:p>
                              </w:tc>
                            </w:tr>
                            <w:tr w:rsidR="00F70001" w:rsidRPr="00731E63" w14:paraId="2E12663A" w14:textId="77777777" w:rsidTr="00F235E2">
                              <w:trPr>
                                <w:trHeight w:val="72"/>
                              </w:trPr>
                              <w:tc>
                                <w:tcPr>
                                  <w:tcW w:w="1878" w:type="dxa"/>
                                  <w:shd w:val="clear" w:color="auto" w:fill="auto"/>
                                </w:tcPr>
                                <w:p w14:paraId="0B6B1ADB" w14:textId="77777777" w:rsidR="00F70001" w:rsidRPr="00134C14" w:rsidRDefault="00F70001" w:rsidP="00F235E2">
                                  <w:pPr>
                                    <w:suppressOverlap/>
                                    <w:jc w:val="left"/>
                                    <w:rPr>
                                      <w:b/>
                                      <w:bCs/>
                                      <w:sz w:val="16"/>
                                      <w:szCs w:val="16"/>
                                    </w:rPr>
                                  </w:pPr>
                                  <w:r w:rsidRPr="00134C14">
                                    <w:rPr>
                                      <w:b/>
                                      <w:bCs/>
                                      <w:sz w:val="16"/>
                                      <w:szCs w:val="16"/>
                                    </w:rPr>
                                    <w:t>0 Second</w:t>
                                  </w:r>
                                </w:p>
                              </w:tc>
                              <w:tc>
                                <w:tcPr>
                                  <w:tcW w:w="1080" w:type="dxa"/>
                                  <w:shd w:val="clear" w:color="auto" w:fill="auto"/>
                                  <w:noWrap/>
                                </w:tcPr>
                                <w:p w14:paraId="26F20892" w14:textId="77777777" w:rsidR="00F70001"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68,267</w:t>
                                  </w:r>
                                </w:p>
                              </w:tc>
                              <w:tc>
                                <w:tcPr>
                                  <w:tcW w:w="990" w:type="dxa"/>
                                </w:tcPr>
                                <w:p w14:paraId="2E3F87AE" w14:textId="77777777" w:rsidR="00F70001" w:rsidRDefault="00F70001" w:rsidP="00F235E2">
                                  <w:pPr>
                                    <w:suppressOverlap/>
                                    <w:rPr>
                                      <w:sz w:val="16"/>
                                      <w:szCs w:val="16"/>
                                    </w:rPr>
                                  </w:pPr>
                                  <w:r>
                                    <w:rPr>
                                      <w:sz w:val="16"/>
                                      <w:szCs w:val="16"/>
                                    </w:rPr>
                                    <w:t>59,588</w:t>
                                  </w:r>
                                </w:p>
                              </w:tc>
                              <w:tc>
                                <w:tcPr>
                                  <w:tcW w:w="990" w:type="dxa"/>
                                </w:tcPr>
                                <w:p w14:paraId="5644F25B" w14:textId="77777777" w:rsidR="00F70001" w:rsidRPr="00134C14" w:rsidRDefault="00F70001" w:rsidP="00F235E2">
                                  <w:pPr>
                                    <w:suppressOverlap/>
                                    <w:rPr>
                                      <w:color w:val="000000" w:themeColor="text1"/>
                                      <w:sz w:val="16"/>
                                      <w:szCs w:val="16"/>
                                    </w:rPr>
                                  </w:pPr>
                                  <w:r w:rsidRPr="00134C14">
                                    <w:rPr>
                                      <w:color w:val="000000" w:themeColor="text1"/>
                                      <w:sz w:val="16"/>
                                      <w:szCs w:val="16"/>
                                    </w:rPr>
                                    <w:t>8,478</w:t>
                                  </w:r>
                                </w:p>
                              </w:tc>
                            </w:tr>
                            <w:tr w:rsidR="00F70001" w:rsidRPr="00731E63" w14:paraId="52B4A5A5" w14:textId="77777777" w:rsidTr="00F235E2">
                              <w:trPr>
                                <w:trHeight w:val="72"/>
                              </w:trPr>
                              <w:tc>
                                <w:tcPr>
                                  <w:tcW w:w="1878" w:type="dxa"/>
                                  <w:shd w:val="clear" w:color="auto" w:fill="auto"/>
                                </w:tcPr>
                                <w:p w14:paraId="12E87865"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1.25 Second</w:t>
                                  </w:r>
                                </w:p>
                              </w:tc>
                              <w:tc>
                                <w:tcPr>
                                  <w:tcW w:w="1080" w:type="dxa"/>
                                  <w:shd w:val="clear" w:color="auto" w:fill="auto"/>
                                  <w:noWrap/>
                                </w:tcPr>
                                <w:p w14:paraId="7B5F6C71" w14:textId="77777777" w:rsidR="00F70001" w:rsidRPr="00731E63"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49,197</w:t>
                                  </w:r>
                                </w:p>
                              </w:tc>
                              <w:tc>
                                <w:tcPr>
                                  <w:tcW w:w="990" w:type="dxa"/>
                                </w:tcPr>
                                <w:p w14:paraId="16D01C45" w14:textId="77777777" w:rsidR="00F70001" w:rsidRPr="7A0EE9D3" w:rsidRDefault="00F70001" w:rsidP="00F235E2">
                                  <w:pPr>
                                    <w:suppressOverlap/>
                                    <w:rPr>
                                      <w:sz w:val="16"/>
                                      <w:szCs w:val="16"/>
                                    </w:rPr>
                                  </w:pPr>
                                  <w:r>
                                    <w:rPr>
                                      <w:sz w:val="16"/>
                                      <w:szCs w:val="16"/>
                                    </w:rPr>
                                    <w:t>45,007</w:t>
                                  </w:r>
                                </w:p>
                              </w:tc>
                              <w:tc>
                                <w:tcPr>
                                  <w:tcW w:w="990" w:type="dxa"/>
                                </w:tcPr>
                                <w:p w14:paraId="48D9483A" w14:textId="77777777" w:rsidR="00F70001" w:rsidRPr="00134C14" w:rsidRDefault="00F70001" w:rsidP="00F235E2">
                                  <w:pPr>
                                    <w:suppressOverlap/>
                                    <w:rPr>
                                      <w:color w:val="000000" w:themeColor="text1"/>
                                      <w:sz w:val="16"/>
                                      <w:szCs w:val="16"/>
                                    </w:rPr>
                                  </w:pPr>
                                  <w:r w:rsidRPr="00134C14">
                                    <w:rPr>
                                      <w:color w:val="000000" w:themeColor="text1"/>
                                      <w:sz w:val="16"/>
                                      <w:szCs w:val="16"/>
                                    </w:rPr>
                                    <w:t>4,629</w:t>
                                  </w:r>
                                </w:p>
                              </w:tc>
                            </w:tr>
                            <w:tr w:rsidR="00F70001" w:rsidRPr="00731E63" w14:paraId="56B55024" w14:textId="77777777" w:rsidTr="00F235E2">
                              <w:trPr>
                                <w:trHeight w:val="72"/>
                              </w:trPr>
                              <w:tc>
                                <w:tcPr>
                                  <w:tcW w:w="1878" w:type="dxa"/>
                                  <w:shd w:val="clear" w:color="auto" w:fill="auto"/>
                                </w:tcPr>
                                <w:p w14:paraId="77439D34"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2.5 Second</w:t>
                                  </w:r>
                                </w:p>
                              </w:tc>
                              <w:tc>
                                <w:tcPr>
                                  <w:tcW w:w="1080" w:type="dxa"/>
                                  <w:shd w:val="clear" w:color="auto" w:fill="auto"/>
                                  <w:noWrap/>
                                </w:tcPr>
                                <w:p w14:paraId="77F2D42A" w14:textId="77777777" w:rsidR="00F70001" w:rsidRPr="00731E63"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42,032</w:t>
                                  </w:r>
                                </w:p>
                              </w:tc>
                              <w:tc>
                                <w:tcPr>
                                  <w:tcW w:w="990" w:type="dxa"/>
                                </w:tcPr>
                                <w:p w14:paraId="39C24E43" w14:textId="77777777" w:rsidR="00F70001" w:rsidRPr="7A0EE9D3" w:rsidRDefault="00F70001" w:rsidP="00F235E2">
                                  <w:pPr>
                                    <w:suppressOverlap/>
                                    <w:rPr>
                                      <w:sz w:val="16"/>
                                      <w:szCs w:val="16"/>
                                    </w:rPr>
                                  </w:pPr>
                                  <w:r>
                                    <w:rPr>
                                      <w:sz w:val="16"/>
                                      <w:szCs w:val="16"/>
                                    </w:rPr>
                                    <w:t>39,957</w:t>
                                  </w:r>
                                </w:p>
                              </w:tc>
                              <w:tc>
                                <w:tcPr>
                                  <w:tcW w:w="990" w:type="dxa"/>
                                </w:tcPr>
                                <w:p w14:paraId="6E4135AE" w14:textId="77777777" w:rsidR="00F70001" w:rsidRPr="00134C14" w:rsidRDefault="00F70001" w:rsidP="00F235E2">
                                  <w:pPr>
                                    <w:suppressOverlap/>
                                    <w:rPr>
                                      <w:color w:val="000000" w:themeColor="text1"/>
                                      <w:sz w:val="16"/>
                                      <w:szCs w:val="16"/>
                                    </w:rPr>
                                  </w:pPr>
                                  <w:r w:rsidRPr="00134C14">
                                    <w:rPr>
                                      <w:color w:val="000000" w:themeColor="text1"/>
                                      <w:sz w:val="16"/>
                                      <w:szCs w:val="16"/>
                                    </w:rPr>
                                    <w:t>3,201</w:t>
                                  </w:r>
                                </w:p>
                              </w:tc>
                            </w:tr>
                            <w:tr w:rsidR="00F70001" w:rsidRPr="00731E63" w14:paraId="05C1BC36" w14:textId="77777777" w:rsidTr="00F235E2">
                              <w:trPr>
                                <w:trHeight w:val="72"/>
                              </w:trPr>
                              <w:tc>
                                <w:tcPr>
                                  <w:tcW w:w="1878" w:type="dxa"/>
                                  <w:shd w:val="clear" w:color="auto" w:fill="auto"/>
                                </w:tcPr>
                                <w:p w14:paraId="04D05FB4"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5 Second</w:t>
                                  </w:r>
                                </w:p>
                              </w:tc>
                              <w:tc>
                                <w:tcPr>
                                  <w:tcW w:w="1080" w:type="dxa"/>
                                  <w:shd w:val="clear" w:color="auto" w:fill="auto"/>
                                  <w:noWrap/>
                                </w:tcPr>
                                <w:p w14:paraId="48F44213" w14:textId="77777777" w:rsidR="00F70001" w:rsidRPr="00731E63" w:rsidRDefault="00F70001" w:rsidP="00F235E2">
                                  <w:pPr>
                                    <w:suppressOverlap/>
                                    <w:rPr>
                                      <w:rFonts w:ascii="Calibri" w:eastAsia="Calibri" w:hAnsi="Calibri" w:cs="Calibri"/>
                                      <w:color w:val="000000" w:themeColor="text1"/>
                                      <w:sz w:val="16"/>
                                      <w:szCs w:val="16"/>
                                    </w:rPr>
                                  </w:pPr>
                                  <w:r>
                                    <w:rPr>
                                      <w:sz w:val="16"/>
                                      <w:szCs w:val="16"/>
                                    </w:rPr>
                                    <w:t>33,544</w:t>
                                  </w:r>
                                </w:p>
                              </w:tc>
                              <w:tc>
                                <w:tcPr>
                                  <w:tcW w:w="990" w:type="dxa"/>
                                </w:tcPr>
                                <w:p w14:paraId="5D97A9E5" w14:textId="77777777" w:rsidR="00F70001" w:rsidRPr="7A0EE9D3" w:rsidRDefault="00F70001" w:rsidP="00F235E2">
                                  <w:pPr>
                                    <w:suppressOverlap/>
                                    <w:rPr>
                                      <w:sz w:val="16"/>
                                      <w:szCs w:val="16"/>
                                    </w:rPr>
                                  </w:pPr>
                                  <w:r>
                                    <w:rPr>
                                      <w:sz w:val="16"/>
                                      <w:szCs w:val="16"/>
                                    </w:rPr>
                                    <w:t>34,543</w:t>
                                  </w:r>
                                </w:p>
                              </w:tc>
                              <w:tc>
                                <w:tcPr>
                                  <w:tcW w:w="990" w:type="dxa"/>
                                </w:tcPr>
                                <w:p w14:paraId="1E5D8B9D" w14:textId="77777777" w:rsidR="00F70001" w:rsidRPr="00134C14" w:rsidRDefault="00F70001" w:rsidP="00F235E2">
                                  <w:pPr>
                                    <w:suppressOverlap/>
                                    <w:rPr>
                                      <w:color w:val="000000" w:themeColor="text1"/>
                                      <w:sz w:val="16"/>
                                      <w:szCs w:val="16"/>
                                    </w:rPr>
                                  </w:pPr>
                                  <w:r w:rsidRPr="00134C14">
                                    <w:rPr>
                                      <w:color w:val="000000" w:themeColor="text1"/>
                                      <w:sz w:val="16"/>
                                      <w:szCs w:val="16"/>
                                    </w:rPr>
                                    <w:t>1,691</w:t>
                                  </w:r>
                                </w:p>
                              </w:tc>
                            </w:tr>
                            <w:tr w:rsidR="00F70001" w:rsidRPr="00731E63" w14:paraId="6CA2B9CD" w14:textId="77777777" w:rsidTr="00F235E2">
                              <w:trPr>
                                <w:trHeight w:val="72"/>
                              </w:trPr>
                              <w:tc>
                                <w:tcPr>
                                  <w:tcW w:w="1878" w:type="dxa"/>
                                  <w:shd w:val="clear" w:color="auto" w:fill="auto"/>
                                </w:tcPr>
                                <w:p w14:paraId="745E239A"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8 Second</w:t>
                                  </w:r>
                                </w:p>
                              </w:tc>
                              <w:tc>
                                <w:tcPr>
                                  <w:tcW w:w="1080" w:type="dxa"/>
                                  <w:shd w:val="clear" w:color="auto" w:fill="auto"/>
                                  <w:noWrap/>
                                </w:tcPr>
                                <w:p w14:paraId="5A88CFCB" w14:textId="77777777" w:rsidR="00F70001" w:rsidRPr="00731E63" w:rsidRDefault="00F70001" w:rsidP="00F235E2">
                                  <w:pPr>
                                    <w:suppressOverlap/>
                                    <w:rPr>
                                      <w:rFonts w:ascii="Calibri" w:eastAsia="Calibri" w:hAnsi="Calibri" w:cs="Calibri"/>
                                      <w:color w:val="000000" w:themeColor="text1"/>
                                      <w:sz w:val="16"/>
                                      <w:szCs w:val="16"/>
                                    </w:rPr>
                                  </w:pPr>
                                  <w:r>
                                    <w:rPr>
                                      <w:sz w:val="16"/>
                                      <w:szCs w:val="16"/>
                                    </w:rPr>
                                    <w:t>29,607</w:t>
                                  </w:r>
                                </w:p>
                              </w:tc>
                              <w:tc>
                                <w:tcPr>
                                  <w:tcW w:w="990" w:type="dxa"/>
                                </w:tcPr>
                                <w:p w14:paraId="4D987A88" w14:textId="77777777" w:rsidR="00F70001" w:rsidRPr="7A0EE9D3" w:rsidRDefault="00F70001" w:rsidP="00F235E2">
                                  <w:pPr>
                                    <w:suppressOverlap/>
                                    <w:rPr>
                                      <w:sz w:val="16"/>
                                      <w:szCs w:val="16"/>
                                    </w:rPr>
                                  </w:pPr>
                                  <w:r>
                                    <w:rPr>
                                      <w:sz w:val="16"/>
                                      <w:szCs w:val="16"/>
                                    </w:rPr>
                                    <w:t>32,282</w:t>
                                  </w:r>
                                </w:p>
                              </w:tc>
                              <w:tc>
                                <w:tcPr>
                                  <w:tcW w:w="990" w:type="dxa"/>
                                </w:tcPr>
                                <w:p w14:paraId="6DA1A0CD" w14:textId="77777777" w:rsidR="00F70001" w:rsidRPr="00134C14" w:rsidRDefault="00F70001" w:rsidP="00F235E2">
                                  <w:pPr>
                                    <w:suppressOverlap/>
                                    <w:rPr>
                                      <w:color w:val="000000" w:themeColor="text1"/>
                                      <w:sz w:val="16"/>
                                      <w:szCs w:val="16"/>
                                    </w:rPr>
                                  </w:pPr>
                                  <w:r w:rsidRPr="00134C14">
                                    <w:rPr>
                                      <w:color w:val="000000" w:themeColor="text1"/>
                                      <w:sz w:val="16"/>
                                      <w:szCs w:val="16"/>
                                    </w:rPr>
                                    <w:t>1,140</w:t>
                                  </w:r>
                                </w:p>
                              </w:tc>
                            </w:tr>
                          </w:tbl>
                          <w:p w14:paraId="64C74C11" w14:textId="77777777" w:rsidR="00F70001" w:rsidRDefault="00F700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44D5" id="Text Box 5" o:spid="_x0000_s1030" type="#_x0000_t202" style="position:absolute;left:0;text-align:left;margin-left:-5.35pt;margin-top:190.75pt;width:261.05pt;height:10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" filled="f" stroked="f">
                <v:textbox>
                  <w:txbxContent>
                    <w:p w14:paraId="0FB7720C" w14:textId="77777777" w:rsidR="00F70001" w:rsidRPr="001B2B1D" w:rsidRDefault="00F70001" w:rsidP="00F70001">
                      <w:pPr>
                        <w:pStyle w:val="tablehead"/>
                      </w:pPr>
                      <w:r>
                        <w:t>Graph Topoloy based on Time Intervals and Graph counts</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1080"/>
                        <w:gridCol w:w="990"/>
                        <w:gridCol w:w="990"/>
                      </w:tblGrid>
                      <w:tr w:rsidR="00F70001" w:rsidRPr="00731E63" w14:paraId="7EFEAE21" w14:textId="77777777" w:rsidTr="00F235E2">
                        <w:trPr>
                          <w:trHeight w:val="259"/>
                        </w:trPr>
                        <w:tc>
                          <w:tcPr>
                            <w:tcW w:w="1878" w:type="dxa"/>
                            <w:shd w:val="clear" w:color="auto" w:fill="D0CECE" w:themeFill="background2" w:themeFillShade="E6"/>
                          </w:tcPr>
                          <w:p w14:paraId="0B9EEEDC" w14:textId="77777777" w:rsidR="00F70001" w:rsidRPr="00DC659D" w:rsidRDefault="00F70001" w:rsidP="00F235E2">
                            <w:pPr>
                              <w:pStyle w:val="tablecolhead"/>
                              <w:suppressOverlap/>
                            </w:pPr>
                            <w:r w:rsidRPr="00065E26">
                              <w:t>Single Graph Interval</w:t>
                            </w:r>
                          </w:p>
                        </w:tc>
                        <w:tc>
                          <w:tcPr>
                            <w:tcW w:w="1080" w:type="dxa"/>
                            <w:shd w:val="clear" w:color="auto" w:fill="D0CECE" w:themeFill="background2" w:themeFillShade="E6"/>
                            <w:noWrap/>
                          </w:tcPr>
                          <w:p w14:paraId="6B3E1FBF" w14:textId="77777777" w:rsidR="00F70001" w:rsidRPr="00DC659D" w:rsidRDefault="00F70001" w:rsidP="00F235E2">
                            <w:pPr>
                              <w:pStyle w:val="tablecolhead"/>
                              <w:suppressOverlap/>
                            </w:pPr>
                            <w:r w:rsidRPr="00065E26">
                              <w:t># of Vertices</w:t>
                            </w:r>
                          </w:p>
                        </w:tc>
                        <w:tc>
                          <w:tcPr>
                            <w:tcW w:w="990" w:type="dxa"/>
                            <w:shd w:val="clear" w:color="auto" w:fill="D0CECE" w:themeFill="background2" w:themeFillShade="E6"/>
                          </w:tcPr>
                          <w:p w14:paraId="4954DA92" w14:textId="77777777" w:rsidR="00F70001" w:rsidRDefault="00F70001" w:rsidP="00F235E2">
                            <w:pPr>
                              <w:pStyle w:val="tablecolhead"/>
                              <w:suppressOverlap/>
                            </w:pPr>
                            <w:r w:rsidRPr="00065E26">
                              <w:t># of Edges</w:t>
                            </w:r>
                          </w:p>
                        </w:tc>
                        <w:tc>
                          <w:tcPr>
                            <w:tcW w:w="990" w:type="dxa"/>
                            <w:shd w:val="clear" w:color="auto" w:fill="D0CECE" w:themeFill="background2" w:themeFillShade="E6"/>
                          </w:tcPr>
                          <w:p w14:paraId="5751FA5D" w14:textId="77777777" w:rsidR="00F70001" w:rsidRPr="00134C14" w:rsidRDefault="00F70001" w:rsidP="00F235E2">
                            <w:pPr>
                              <w:pStyle w:val="tablecolhead"/>
                              <w:suppressOverlap/>
                              <w:rPr>
                                <w:color w:val="000000" w:themeColor="text1"/>
                              </w:rPr>
                            </w:pPr>
                            <w:r w:rsidRPr="00134C14">
                              <w:rPr>
                                <w:color w:val="000000" w:themeColor="text1"/>
                              </w:rPr>
                              <w:t xml:space="preserve"># of </w:t>
                            </w:r>
                            <w:r>
                              <w:rPr>
                                <w:color w:val="000000" w:themeColor="text1"/>
                              </w:rPr>
                              <w:t>graphs</w:t>
                            </w:r>
                          </w:p>
                        </w:tc>
                      </w:tr>
                      <w:tr w:rsidR="00F70001" w:rsidRPr="00731E63" w14:paraId="2E12663A" w14:textId="77777777" w:rsidTr="00F235E2">
                        <w:trPr>
                          <w:trHeight w:val="72"/>
                        </w:trPr>
                        <w:tc>
                          <w:tcPr>
                            <w:tcW w:w="1878" w:type="dxa"/>
                            <w:shd w:val="clear" w:color="auto" w:fill="auto"/>
                          </w:tcPr>
                          <w:p w14:paraId="0B6B1ADB" w14:textId="77777777" w:rsidR="00F70001" w:rsidRPr="00134C14" w:rsidRDefault="00F70001" w:rsidP="00F235E2">
                            <w:pPr>
                              <w:suppressOverlap/>
                              <w:jc w:val="left"/>
                              <w:rPr>
                                <w:b/>
                                <w:bCs/>
                                <w:sz w:val="16"/>
                                <w:szCs w:val="16"/>
                              </w:rPr>
                            </w:pPr>
                            <w:r w:rsidRPr="00134C14">
                              <w:rPr>
                                <w:b/>
                                <w:bCs/>
                                <w:sz w:val="16"/>
                                <w:szCs w:val="16"/>
                              </w:rPr>
                              <w:t>0 Second</w:t>
                            </w:r>
                          </w:p>
                        </w:tc>
                        <w:tc>
                          <w:tcPr>
                            <w:tcW w:w="1080" w:type="dxa"/>
                            <w:shd w:val="clear" w:color="auto" w:fill="auto"/>
                            <w:noWrap/>
                          </w:tcPr>
                          <w:p w14:paraId="26F20892" w14:textId="77777777" w:rsidR="00F70001"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68,267</w:t>
                            </w:r>
                          </w:p>
                        </w:tc>
                        <w:tc>
                          <w:tcPr>
                            <w:tcW w:w="990" w:type="dxa"/>
                          </w:tcPr>
                          <w:p w14:paraId="2E3F87AE" w14:textId="77777777" w:rsidR="00F70001" w:rsidRDefault="00F70001" w:rsidP="00F235E2">
                            <w:pPr>
                              <w:suppressOverlap/>
                              <w:rPr>
                                <w:sz w:val="16"/>
                                <w:szCs w:val="16"/>
                              </w:rPr>
                            </w:pPr>
                            <w:r>
                              <w:rPr>
                                <w:sz w:val="16"/>
                                <w:szCs w:val="16"/>
                              </w:rPr>
                              <w:t>59,588</w:t>
                            </w:r>
                          </w:p>
                        </w:tc>
                        <w:tc>
                          <w:tcPr>
                            <w:tcW w:w="990" w:type="dxa"/>
                          </w:tcPr>
                          <w:p w14:paraId="5644F25B" w14:textId="77777777" w:rsidR="00F70001" w:rsidRPr="00134C14" w:rsidRDefault="00F70001" w:rsidP="00F235E2">
                            <w:pPr>
                              <w:suppressOverlap/>
                              <w:rPr>
                                <w:color w:val="000000" w:themeColor="text1"/>
                                <w:sz w:val="16"/>
                                <w:szCs w:val="16"/>
                              </w:rPr>
                            </w:pPr>
                            <w:r w:rsidRPr="00134C14">
                              <w:rPr>
                                <w:color w:val="000000" w:themeColor="text1"/>
                                <w:sz w:val="16"/>
                                <w:szCs w:val="16"/>
                              </w:rPr>
                              <w:t>8,478</w:t>
                            </w:r>
                          </w:p>
                        </w:tc>
                      </w:tr>
                      <w:tr w:rsidR="00F70001" w:rsidRPr="00731E63" w14:paraId="52B4A5A5" w14:textId="77777777" w:rsidTr="00F235E2">
                        <w:trPr>
                          <w:trHeight w:val="72"/>
                        </w:trPr>
                        <w:tc>
                          <w:tcPr>
                            <w:tcW w:w="1878" w:type="dxa"/>
                            <w:shd w:val="clear" w:color="auto" w:fill="auto"/>
                          </w:tcPr>
                          <w:p w14:paraId="12E87865"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1.25 Second</w:t>
                            </w:r>
                          </w:p>
                        </w:tc>
                        <w:tc>
                          <w:tcPr>
                            <w:tcW w:w="1080" w:type="dxa"/>
                            <w:shd w:val="clear" w:color="auto" w:fill="auto"/>
                            <w:noWrap/>
                          </w:tcPr>
                          <w:p w14:paraId="7B5F6C71" w14:textId="77777777" w:rsidR="00F70001" w:rsidRPr="00731E63"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49,197</w:t>
                            </w:r>
                          </w:p>
                        </w:tc>
                        <w:tc>
                          <w:tcPr>
                            <w:tcW w:w="990" w:type="dxa"/>
                          </w:tcPr>
                          <w:p w14:paraId="16D01C45" w14:textId="77777777" w:rsidR="00F70001" w:rsidRPr="7A0EE9D3" w:rsidRDefault="00F70001" w:rsidP="00F235E2">
                            <w:pPr>
                              <w:suppressOverlap/>
                              <w:rPr>
                                <w:sz w:val="16"/>
                                <w:szCs w:val="16"/>
                              </w:rPr>
                            </w:pPr>
                            <w:r>
                              <w:rPr>
                                <w:sz w:val="16"/>
                                <w:szCs w:val="16"/>
                              </w:rPr>
                              <w:t>45,007</w:t>
                            </w:r>
                          </w:p>
                        </w:tc>
                        <w:tc>
                          <w:tcPr>
                            <w:tcW w:w="990" w:type="dxa"/>
                          </w:tcPr>
                          <w:p w14:paraId="48D9483A" w14:textId="77777777" w:rsidR="00F70001" w:rsidRPr="00134C14" w:rsidRDefault="00F70001" w:rsidP="00F235E2">
                            <w:pPr>
                              <w:suppressOverlap/>
                              <w:rPr>
                                <w:color w:val="000000" w:themeColor="text1"/>
                                <w:sz w:val="16"/>
                                <w:szCs w:val="16"/>
                              </w:rPr>
                            </w:pPr>
                            <w:r w:rsidRPr="00134C14">
                              <w:rPr>
                                <w:color w:val="000000" w:themeColor="text1"/>
                                <w:sz w:val="16"/>
                                <w:szCs w:val="16"/>
                              </w:rPr>
                              <w:t>4,629</w:t>
                            </w:r>
                          </w:p>
                        </w:tc>
                      </w:tr>
                      <w:tr w:rsidR="00F70001" w:rsidRPr="00731E63" w14:paraId="56B55024" w14:textId="77777777" w:rsidTr="00F235E2">
                        <w:trPr>
                          <w:trHeight w:val="72"/>
                        </w:trPr>
                        <w:tc>
                          <w:tcPr>
                            <w:tcW w:w="1878" w:type="dxa"/>
                            <w:shd w:val="clear" w:color="auto" w:fill="auto"/>
                          </w:tcPr>
                          <w:p w14:paraId="77439D34"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2.5 Second</w:t>
                            </w:r>
                          </w:p>
                        </w:tc>
                        <w:tc>
                          <w:tcPr>
                            <w:tcW w:w="1080" w:type="dxa"/>
                            <w:shd w:val="clear" w:color="auto" w:fill="auto"/>
                            <w:noWrap/>
                          </w:tcPr>
                          <w:p w14:paraId="77F2D42A" w14:textId="77777777" w:rsidR="00F70001" w:rsidRPr="00731E63" w:rsidRDefault="00F70001" w:rsidP="00F235E2">
                            <w:pPr>
                              <w:suppressOverlap/>
                              <w:rPr>
                                <w:rFonts w:ascii="Calibri" w:eastAsia="Calibri" w:hAnsi="Calibri" w:cs="Calibri"/>
                                <w:color w:val="000000" w:themeColor="text1"/>
                                <w:sz w:val="16"/>
                                <w:szCs w:val="16"/>
                              </w:rPr>
                            </w:pPr>
                            <w:r>
                              <w:rPr>
                                <w:rFonts w:ascii="Calibri" w:eastAsia="Calibri" w:hAnsi="Calibri" w:cs="Calibri"/>
                                <w:color w:val="000000" w:themeColor="text1"/>
                                <w:sz w:val="16"/>
                                <w:szCs w:val="16"/>
                              </w:rPr>
                              <w:t>42,032</w:t>
                            </w:r>
                          </w:p>
                        </w:tc>
                        <w:tc>
                          <w:tcPr>
                            <w:tcW w:w="990" w:type="dxa"/>
                          </w:tcPr>
                          <w:p w14:paraId="39C24E43" w14:textId="77777777" w:rsidR="00F70001" w:rsidRPr="7A0EE9D3" w:rsidRDefault="00F70001" w:rsidP="00F235E2">
                            <w:pPr>
                              <w:suppressOverlap/>
                              <w:rPr>
                                <w:sz w:val="16"/>
                                <w:szCs w:val="16"/>
                              </w:rPr>
                            </w:pPr>
                            <w:r>
                              <w:rPr>
                                <w:sz w:val="16"/>
                                <w:szCs w:val="16"/>
                              </w:rPr>
                              <w:t>39,957</w:t>
                            </w:r>
                          </w:p>
                        </w:tc>
                        <w:tc>
                          <w:tcPr>
                            <w:tcW w:w="990" w:type="dxa"/>
                          </w:tcPr>
                          <w:p w14:paraId="6E4135AE" w14:textId="77777777" w:rsidR="00F70001" w:rsidRPr="00134C14" w:rsidRDefault="00F70001" w:rsidP="00F235E2">
                            <w:pPr>
                              <w:suppressOverlap/>
                              <w:rPr>
                                <w:color w:val="000000" w:themeColor="text1"/>
                                <w:sz w:val="16"/>
                                <w:szCs w:val="16"/>
                              </w:rPr>
                            </w:pPr>
                            <w:r w:rsidRPr="00134C14">
                              <w:rPr>
                                <w:color w:val="000000" w:themeColor="text1"/>
                                <w:sz w:val="16"/>
                                <w:szCs w:val="16"/>
                              </w:rPr>
                              <w:t>3,201</w:t>
                            </w:r>
                          </w:p>
                        </w:tc>
                      </w:tr>
                      <w:tr w:rsidR="00F70001" w:rsidRPr="00731E63" w14:paraId="05C1BC36" w14:textId="77777777" w:rsidTr="00F235E2">
                        <w:trPr>
                          <w:trHeight w:val="72"/>
                        </w:trPr>
                        <w:tc>
                          <w:tcPr>
                            <w:tcW w:w="1878" w:type="dxa"/>
                            <w:shd w:val="clear" w:color="auto" w:fill="auto"/>
                          </w:tcPr>
                          <w:p w14:paraId="04D05FB4"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5 Second</w:t>
                            </w:r>
                          </w:p>
                        </w:tc>
                        <w:tc>
                          <w:tcPr>
                            <w:tcW w:w="1080" w:type="dxa"/>
                            <w:shd w:val="clear" w:color="auto" w:fill="auto"/>
                            <w:noWrap/>
                          </w:tcPr>
                          <w:p w14:paraId="48F44213" w14:textId="77777777" w:rsidR="00F70001" w:rsidRPr="00731E63" w:rsidRDefault="00F70001" w:rsidP="00F235E2">
                            <w:pPr>
                              <w:suppressOverlap/>
                              <w:rPr>
                                <w:rFonts w:ascii="Calibri" w:eastAsia="Calibri" w:hAnsi="Calibri" w:cs="Calibri"/>
                                <w:color w:val="000000" w:themeColor="text1"/>
                                <w:sz w:val="16"/>
                                <w:szCs w:val="16"/>
                              </w:rPr>
                            </w:pPr>
                            <w:r>
                              <w:rPr>
                                <w:sz w:val="16"/>
                                <w:szCs w:val="16"/>
                              </w:rPr>
                              <w:t>33,544</w:t>
                            </w:r>
                          </w:p>
                        </w:tc>
                        <w:tc>
                          <w:tcPr>
                            <w:tcW w:w="990" w:type="dxa"/>
                          </w:tcPr>
                          <w:p w14:paraId="5D97A9E5" w14:textId="77777777" w:rsidR="00F70001" w:rsidRPr="7A0EE9D3" w:rsidRDefault="00F70001" w:rsidP="00F235E2">
                            <w:pPr>
                              <w:suppressOverlap/>
                              <w:rPr>
                                <w:sz w:val="16"/>
                                <w:szCs w:val="16"/>
                              </w:rPr>
                            </w:pPr>
                            <w:r>
                              <w:rPr>
                                <w:sz w:val="16"/>
                                <w:szCs w:val="16"/>
                              </w:rPr>
                              <w:t>34,543</w:t>
                            </w:r>
                          </w:p>
                        </w:tc>
                        <w:tc>
                          <w:tcPr>
                            <w:tcW w:w="990" w:type="dxa"/>
                          </w:tcPr>
                          <w:p w14:paraId="1E5D8B9D" w14:textId="77777777" w:rsidR="00F70001" w:rsidRPr="00134C14" w:rsidRDefault="00F70001" w:rsidP="00F235E2">
                            <w:pPr>
                              <w:suppressOverlap/>
                              <w:rPr>
                                <w:color w:val="000000" w:themeColor="text1"/>
                                <w:sz w:val="16"/>
                                <w:szCs w:val="16"/>
                              </w:rPr>
                            </w:pPr>
                            <w:r w:rsidRPr="00134C14">
                              <w:rPr>
                                <w:color w:val="000000" w:themeColor="text1"/>
                                <w:sz w:val="16"/>
                                <w:szCs w:val="16"/>
                              </w:rPr>
                              <w:t>1,691</w:t>
                            </w:r>
                          </w:p>
                        </w:tc>
                      </w:tr>
                      <w:tr w:rsidR="00F70001" w:rsidRPr="00731E63" w14:paraId="6CA2B9CD" w14:textId="77777777" w:rsidTr="00F235E2">
                        <w:trPr>
                          <w:trHeight w:val="72"/>
                        </w:trPr>
                        <w:tc>
                          <w:tcPr>
                            <w:tcW w:w="1878" w:type="dxa"/>
                            <w:shd w:val="clear" w:color="auto" w:fill="auto"/>
                          </w:tcPr>
                          <w:p w14:paraId="745E239A" w14:textId="77777777" w:rsidR="00F70001" w:rsidRPr="00134C14" w:rsidRDefault="00F70001" w:rsidP="00F235E2">
                            <w:pPr>
                              <w:suppressOverlap/>
                              <w:jc w:val="left"/>
                              <w:rPr>
                                <w:rFonts w:ascii="Calibri" w:eastAsia="Calibri" w:hAnsi="Calibri" w:cs="Calibri"/>
                                <w:b/>
                                <w:bCs/>
                                <w:i/>
                                <w:iCs/>
                                <w:color w:val="000000" w:themeColor="text1"/>
                                <w:sz w:val="15"/>
                                <w:szCs w:val="15"/>
                              </w:rPr>
                            </w:pPr>
                            <w:r w:rsidRPr="00134C14">
                              <w:rPr>
                                <w:b/>
                                <w:bCs/>
                                <w:sz w:val="16"/>
                                <w:szCs w:val="16"/>
                              </w:rPr>
                              <w:t>8 Second</w:t>
                            </w:r>
                          </w:p>
                        </w:tc>
                        <w:tc>
                          <w:tcPr>
                            <w:tcW w:w="1080" w:type="dxa"/>
                            <w:shd w:val="clear" w:color="auto" w:fill="auto"/>
                            <w:noWrap/>
                          </w:tcPr>
                          <w:p w14:paraId="5A88CFCB" w14:textId="77777777" w:rsidR="00F70001" w:rsidRPr="00731E63" w:rsidRDefault="00F70001" w:rsidP="00F235E2">
                            <w:pPr>
                              <w:suppressOverlap/>
                              <w:rPr>
                                <w:rFonts w:ascii="Calibri" w:eastAsia="Calibri" w:hAnsi="Calibri" w:cs="Calibri"/>
                                <w:color w:val="000000" w:themeColor="text1"/>
                                <w:sz w:val="16"/>
                                <w:szCs w:val="16"/>
                              </w:rPr>
                            </w:pPr>
                            <w:r>
                              <w:rPr>
                                <w:sz w:val="16"/>
                                <w:szCs w:val="16"/>
                              </w:rPr>
                              <w:t>29,607</w:t>
                            </w:r>
                          </w:p>
                        </w:tc>
                        <w:tc>
                          <w:tcPr>
                            <w:tcW w:w="990" w:type="dxa"/>
                          </w:tcPr>
                          <w:p w14:paraId="4D987A88" w14:textId="77777777" w:rsidR="00F70001" w:rsidRPr="7A0EE9D3" w:rsidRDefault="00F70001" w:rsidP="00F235E2">
                            <w:pPr>
                              <w:suppressOverlap/>
                              <w:rPr>
                                <w:sz w:val="16"/>
                                <w:szCs w:val="16"/>
                              </w:rPr>
                            </w:pPr>
                            <w:r>
                              <w:rPr>
                                <w:sz w:val="16"/>
                                <w:szCs w:val="16"/>
                              </w:rPr>
                              <w:t>32,282</w:t>
                            </w:r>
                          </w:p>
                        </w:tc>
                        <w:tc>
                          <w:tcPr>
                            <w:tcW w:w="990" w:type="dxa"/>
                          </w:tcPr>
                          <w:p w14:paraId="6DA1A0CD" w14:textId="77777777" w:rsidR="00F70001" w:rsidRPr="00134C14" w:rsidRDefault="00F70001" w:rsidP="00F235E2">
                            <w:pPr>
                              <w:suppressOverlap/>
                              <w:rPr>
                                <w:color w:val="000000" w:themeColor="text1"/>
                                <w:sz w:val="16"/>
                                <w:szCs w:val="16"/>
                              </w:rPr>
                            </w:pPr>
                            <w:r w:rsidRPr="00134C14">
                              <w:rPr>
                                <w:color w:val="000000" w:themeColor="text1"/>
                                <w:sz w:val="16"/>
                                <w:szCs w:val="16"/>
                              </w:rPr>
                              <w:t>1,140</w:t>
                            </w:r>
                          </w:p>
                        </w:tc>
                      </w:tr>
                    </w:tbl>
                    <w:p w14:paraId="64C74C11" w14:textId="77777777" w:rsidR="00F70001" w:rsidRDefault="00F70001"/>
                  </w:txbxContent>
                </v:textbox>
                <w10:wrap type="square"/>
              </v:shape>
            </w:pict>
          </mc:Fallback>
        </mc:AlternateContent>
      </w:r>
      <w:r w:rsidR="00996D77">
        <w:tab/>
      </w:r>
      <w:r w:rsidR="7A0EE9D3">
        <w:t xml:space="preserve">After the data set was parsed (as described in the data preparation section) the main experimental process began. </w:t>
      </w:r>
      <w:r w:rsidR="007C706C" w:rsidRPr="00B95FCA">
        <w:t xml:space="preserve">Several types of </w:t>
      </w:r>
      <w:r w:rsidR="00434C5E">
        <w:rPr>
          <w:lang w:val="en-US"/>
        </w:rPr>
        <w:t>topologies</w:t>
      </w:r>
      <w:r w:rsidR="00434C5E" w:rsidRPr="00B95FCA">
        <w:t xml:space="preserve"> </w:t>
      </w:r>
      <w:r w:rsidR="007C706C" w:rsidRPr="00B95FCA">
        <w:t xml:space="preserve">for the graph </w:t>
      </w:r>
      <w:r w:rsidR="003758CE">
        <w:t>were</w:t>
      </w:r>
      <w:r w:rsidR="003758CE" w:rsidRPr="00B95FCA">
        <w:t xml:space="preserve"> </w:t>
      </w:r>
      <w:r w:rsidR="007C706C" w:rsidRPr="00B95FCA">
        <w:t>created based on different time interval</w:t>
      </w:r>
      <w:r w:rsidR="00434C5E">
        <w:rPr>
          <w:lang w:val="en-US"/>
        </w:rPr>
        <w:t>s</w:t>
      </w:r>
      <w:r w:rsidR="007C706C" w:rsidRPr="00B95FCA">
        <w:t>. First, individual graph</w:t>
      </w:r>
      <w:r w:rsidR="00434C5E">
        <w:rPr>
          <w:lang w:val="en-US"/>
        </w:rPr>
        <w:t>s</w:t>
      </w:r>
      <w:r w:rsidR="007C706C" w:rsidRPr="00B95FCA">
        <w:t xml:space="preserve"> </w:t>
      </w:r>
      <w:r w:rsidR="00434C5E">
        <w:rPr>
          <w:lang w:val="en-US"/>
        </w:rPr>
        <w:t>were</w:t>
      </w:r>
      <w:r w:rsidR="00434C5E" w:rsidRPr="00B95FCA">
        <w:t xml:space="preserve"> </w:t>
      </w:r>
      <w:r w:rsidR="007C706C" w:rsidRPr="00B95FCA">
        <w:t xml:space="preserve">created that had the same timestamp. </w:t>
      </w:r>
      <w:r w:rsidR="00434C5E">
        <w:rPr>
          <w:lang w:val="en-US"/>
        </w:rPr>
        <w:t>Then</w:t>
      </w:r>
      <w:r w:rsidR="007C706C" w:rsidRPr="00B95FCA">
        <w:t>, other topologies were creat</w:t>
      </w:r>
      <w:r w:rsidR="007C706C">
        <w:t>ed</w:t>
      </w:r>
      <w:r w:rsidR="007C706C" w:rsidRPr="00B95FCA">
        <w:t xml:space="preserve"> using </w:t>
      </w:r>
      <w:r w:rsidR="00434C5E">
        <w:rPr>
          <w:lang w:val="en-US"/>
        </w:rPr>
        <w:t>varying time</w:t>
      </w:r>
      <w:r w:rsidR="00434C5E" w:rsidRPr="00B95FCA">
        <w:t xml:space="preserve"> </w:t>
      </w:r>
      <w:r w:rsidR="007C706C" w:rsidRPr="00B95FCA">
        <w:t>interval</w:t>
      </w:r>
      <w:r w:rsidR="00434C5E">
        <w:rPr>
          <w:lang w:val="en-US"/>
        </w:rPr>
        <w:t>s:</w:t>
      </w:r>
      <w:r w:rsidR="007C706C" w:rsidRPr="00B95FCA">
        <w:t xml:space="preserve"> 1.25 second</w:t>
      </w:r>
      <w:r w:rsidR="00434C5E">
        <w:rPr>
          <w:lang w:val="en-US"/>
        </w:rPr>
        <w:t>s</w:t>
      </w:r>
      <w:r w:rsidR="007C706C" w:rsidRPr="00B95FCA">
        <w:t>, 2.5 seconds, 5 seconds</w:t>
      </w:r>
      <w:r w:rsidR="00434C5E">
        <w:rPr>
          <w:lang w:val="en-US"/>
        </w:rPr>
        <w:t>,</w:t>
      </w:r>
      <w:r w:rsidR="007C706C" w:rsidRPr="00B95FCA">
        <w:t xml:space="preserve"> and 8 seconds. The number of vertices and edges for each topology is shown in Table </w:t>
      </w:r>
      <w:r w:rsidR="007C706C">
        <w:t xml:space="preserve">II. </w:t>
      </w:r>
      <w:r w:rsidR="007C706C" w:rsidRPr="007C706C">
        <w:t xml:space="preserve">When </w:t>
      </w:r>
      <w:r w:rsidR="00434C5E">
        <w:rPr>
          <w:lang w:val="en-US"/>
        </w:rPr>
        <w:t xml:space="preserve">the </w:t>
      </w:r>
      <w:r w:rsidR="007C706C" w:rsidRPr="007C706C">
        <w:t>graph</w:t>
      </w:r>
      <w:r w:rsidR="00434C5E">
        <w:rPr>
          <w:lang w:val="en-US"/>
        </w:rPr>
        <w:t>s</w:t>
      </w:r>
      <w:r w:rsidR="007C706C" w:rsidRPr="007C706C">
        <w:t xml:space="preserve"> </w:t>
      </w:r>
      <w:r w:rsidR="00434C5E">
        <w:rPr>
          <w:lang w:val="en-US"/>
        </w:rPr>
        <w:t>are</w:t>
      </w:r>
      <w:r w:rsidR="00434C5E" w:rsidRPr="007C706C">
        <w:t xml:space="preserve"> </w:t>
      </w:r>
      <w:r w:rsidR="007C706C" w:rsidRPr="007C706C">
        <w:t>grouped by the same timestamp</w:t>
      </w:r>
      <w:r w:rsidR="007C706C">
        <w:t xml:space="preserve"> (i.e.</w:t>
      </w:r>
      <w:r w:rsidR="00434C5E">
        <w:rPr>
          <w:lang w:val="en-US"/>
        </w:rPr>
        <w:t>,</w:t>
      </w:r>
      <w:r w:rsidR="007C706C">
        <w:t xml:space="preserve"> 0 sec interval</w:t>
      </w:r>
      <w:r w:rsidR="00434C5E">
        <w:rPr>
          <w:lang w:val="en-US"/>
        </w:rPr>
        <w:t>s</w:t>
      </w:r>
      <w:r w:rsidR="007C706C">
        <w:t>)</w:t>
      </w:r>
      <w:r w:rsidR="00434C5E">
        <w:rPr>
          <w:lang w:val="en-US"/>
        </w:rPr>
        <w:t>, it results in almost twice as many graphs as the next time interval (i.e., 1.25 seconds)</w:t>
      </w:r>
      <w:r w:rsidR="005B5821">
        <w:t xml:space="preserve">. </w:t>
      </w:r>
      <w:r w:rsidR="007C706C" w:rsidRPr="007C706C">
        <w:t>Similarly,</w:t>
      </w:r>
      <w:r w:rsidR="00434C5E">
        <w:rPr>
          <w:lang w:val="en-US"/>
        </w:rPr>
        <w:t xml:space="preserve"> we discovered that</w:t>
      </w:r>
      <w:r w:rsidR="007C706C" w:rsidRPr="007C706C">
        <w:t xml:space="preserve"> creating individual graph</w:t>
      </w:r>
      <w:r w:rsidR="00434C5E">
        <w:rPr>
          <w:lang w:val="en-US"/>
        </w:rPr>
        <w:t>s</w:t>
      </w:r>
      <w:r w:rsidR="007C706C" w:rsidRPr="007C706C">
        <w:t xml:space="preserve"> using 8 seconds interval</w:t>
      </w:r>
      <w:r w:rsidR="00434C5E">
        <w:rPr>
          <w:lang w:val="en-US"/>
        </w:rPr>
        <w:t>s</w:t>
      </w:r>
      <w:r w:rsidR="007C706C" w:rsidRPr="007C706C">
        <w:t xml:space="preserve"> generalize</w:t>
      </w:r>
      <w:r w:rsidR="00434C5E">
        <w:rPr>
          <w:lang w:val="en-US"/>
        </w:rPr>
        <w:t>s</w:t>
      </w:r>
      <w:r w:rsidR="007C706C" w:rsidRPr="007C706C">
        <w:t xml:space="preserve"> the data </w:t>
      </w:r>
      <w:r w:rsidR="007C706C" w:rsidRPr="007C706C">
        <w:rPr>
          <w:lang w:val="en-US"/>
        </w:rPr>
        <w:t>too much</w:t>
      </w:r>
      <w:r w:rsidR="00434C5E">
        <w:rPr>
          <w:lang w:val="en-US"/>
        </w:rPr>
        <w:t>, and results in smaller normative patterns</w:t>
      </w:r>
      <w:r w:rsidR="007C706C" w:rsidRPr="007C706C">
        <w:rPr>
          <w:lang w:val="en-US"/>
        </w:rPr>
        <w:t xml:space="preserve">. </w:t>
      </w:r>
      <w:r w:rsidR="00434C5E">
        <w:rPr>
          <w:lang w:val="en-US"/>
        </w:rPr>
        <w:t>In short</w:t>
      </w:r>
      <w:r w:rsidR="00F35997">
        <w:rPr>
          <w:lang w:val="en-US"/>
        </w:rPr>
        <w:t xml:space="preserve">, too many </w:t>
      </w:r>
      <w:r w:rsidR="00434C5E">
        <w:rPr>
          <w:lang w:val="en-US"/>
        </w:rPr>
        <w:t xml:space="preserve">subgraphs </w:t>
      </w:r>
      <w:r w:rsidR="00F35997">
        <w:rPr>
          <w:lang w:val="en-US"/>
        </w:rPr>
        <w:t xml:space="preserve">were created </w:t>
      </w:r>
      <w:r w:rsidR="00434C5E">
        <w:rPr>
          <w:lang w:val="en-US"/>
        </w:rPr>
        <w:t xml:space="preserve">when segmented by matching timestamps </w:t>
      </w:r>
      <w:ins w:id="14" w:author="Peter Harlan" w:date="2018-08-14T15:00:00Z">
        <w:r w:rsidR="00523DEE">
          <w:t>(</w:t>
        </w:r>
        <w:r w:rsidR="00523DEE">
          <w:t>0 sec interval</w:t>
        </w:r>
        <w:r w:rsidR="00523DEE">
          <w:rPr>
            <w:lang w:val="en-US"/>
          </w:rPr>
          <w:t>s</w:t>
        </w:r>
        <w:r w:rsidR="00523DEE">
          <w:t>)</w:t>
        </w:r>
      </w:ins>
      <w:ins w:id="15" w:author="Peter Harlan" w:date="2018-08-14T15:01:00Z">
        <w:r w:rsidR="00523DEE">
          <w:rPr>
            <w:lang w:val="en-US"/>
          </w:rPr>
          <w:t xml:space="preserve"> </w:t>
        </w:r>
      </w:ins>
      <w:del w:id="16" w:author="Peter Harlan" w:date="2018-08-14T15:00:00Z">
        <w:r w:rsidR="00434C5E" w:rsidDel="00523DEE">
          <w:rPr>
            <w:lang w:val="en-US"/>
          </w:rPr>
          <w:delText>(</w:delText>
        </w:r>
        <w:commentRangeStart w:id="17"/>
        <w:r w:rsidR="00434C5E" w:rsidDel="00523DEE">
          <w:rPr>
            <w:lang w:val="en-US"/>
          </w:rPr>
          <w:delText xml:space="preserve">zero </w:delText>
        </w:r>
        <w:commentRangeEnd w:id="17"/>
        <w:r w:rsidR="00523DEE" w:rsidDel="00523DEE">
          <w:rPr>
            <w:rStyle w:val="CommentReference"/>
            <w:rFonts w:eastAsia="Times New Roman"/>
            <w:spacing w:val="0"/>
            <w:lang w:val="en-US" w:eastAsia="en-US"/>
          </w:rPr>
          <w:commentReference w:id="17"/>
        </w:r>
        <w:r w:rsidR="00434C5E" w:rsidDel="00523DEE">
          <w:rPr>
            <w:lang w:val="en-US"/>
          </w:rPr>
          <w:delText xml:space="preserve">second intervals) </w:delText>
        </w:r>
      </w:del>
      <w:r w:rsidR="00F35997">
        <w:rPr>
          <w:lang w:val="en-US"/>
        </w:rPr>
        <w:t xml:space="preserve">causing the DoS attack to </w:t>
      </w:r>
      <w:r w:rsidR="00F35997" w:rsidRPr="00AB7662">
        <w:rPr>
          <w:noProof/>
          <w:lang w:val="en-US"/>
        </w:rPr>
        <w:t>be</w:t>
      </w:r>
      <w:r w:rsidR="00DE6714" w:rsidRPr="00AB7662">
        <w:rPr>
          <w:noProof/>
          <w:lang w:val="en-US"/>
        </w:rPr>
        <w:t xml:space="preserve"> consider</w:t>
      </w:r>
      <w:r w:rsidR="00AB7662" w:rsidRPr="00F15179">
        <w:rPr>
          <w:noProof/>
          <w:lang w:val="en-US"/>
        </w:rPr>
        <w:t>ed</w:t>
      </w:r>
      <w:r w:rsidR="00DE6714">
        <w:rPr>
          <w:lang w:val="en-US"/>
        </w:rPr>
        <w:t xml:space="preserve"> a normative pattern; while segmenting based on 8</w:t>
      </w:r>
      <w:r w:rsidR="00620D04">
        <w:rPr>
          <w:lang w:val="en-US"/>
        </w:rPr>
        <w:t xml:space="preserve"> </w:t>
      </w:r>
      <w:r w:rsidR="00434C5E">
        <w:rPr>
          <w:lang w:val="en-US"/>
        </w:rPr>
        <w:t>second intervals</w:t>
      </w:r>
      <w:r w:rsidR="00F35997">
        <w:rPr>
          <w:lang w:val="en-US"/>
        </w:rPr>
        <w:t xml:space="preserve"> generalized the data too much, </w:t>
      </w:r>
      <w:r w:rsidR="00434C5E">
        <w:rPr>
          <w:lang w:val="en-US"/>
        </w:rPr>
        <w:t>resulting in uninteresting normative patterns</w:t>
      </w:r>
      <w:r w:rsidR="00F35997">
        <w:rPr>
          <w:lang w:val="en-US"/>
        </w:rPr>
        <w:t xml:space="preserve">. After many different </w:t>
      </w:r>
      <w:r w:rsidR="00434C5E">
        <w:rPr>
          <w:lang w:val="en-US"/>
        </w:rPr>
        <w:t>experiments</w:t>
      </w:r>
      <w:r w:rsidR="00F35997">
        <w:rPr>
          <w:lang w:val="en-US"/>
        </w:rPr>
        <w:t>, it was concluded that 2.5 seconds was the right equilibrium on the spectrum. 1.5 second and 5 second time intervals had similar issues that plagued the grouping of the</w:t>
      </w:r>
      <w:r>
        <w:rPr>
          <w:lang w:val="en-US"/>
        </w:rPr>
        <w:t xml:space="preserve"> </w:t>
      </w:r>
      <w:r w:rsidR="00F35997">
        <w:rPr>
          <w:lang w:val="en-US"/>
        </w:rPr>
        <w:t>graph by the same timestamp</w:t>
      </w:r>
      <w:r w:rsidR="004A7C03">
        <w:rPr>
          <w:lang w:val="en-US"/>
        </w:rPr>
        <w:t xml:space="preserve"> (0 sec interval)</w:t>
      </w:r>
      <w:r w:rsidR="00F35997">
        <w:rPr>
          <w:lang w:val="en-US"/>
        </w:rPr>
        <w:t xml:space="preserve"> or 8 seconds.</w:t>
      </w:r>
      <w:r w:rsidR="00141893">
        <w:rPr>
          <w:lang w:val="en-US"/>
        </w:rPr>
        <w:t xml:space="preserve"> O</w:t>
      </w:r>
      <w:r w:rsidR="00F35997">
        <w:rPr>
          <w:lang w:val="en-US"/>
        </w:rPr>
        <w:t>verall</w:t>
      </w:r>
      <w:r w:rsidR="009672DC">
        <w:rPr>
          <w:lang w:val="en-US"/>
        </w:rPr>
        <w:t>, the</w:t>
      </w:r>
      <w:r w:rsidR="00F35997">
        <w:rPr>
          <w:lang w:val="en-US"/>
        </w:rPr>
        <w:t xml:space="preserve"> 2.5 second time intervals were able to segregate the traffic into appropriate proportions where the DoS attack does not become the normative pattern and the network traffic does not become too generalized.</w:t>
      </w:r>
    </w:p>
    <w:p w14:paraId="4B6433E0" w14:textId="0FFA55C4" w:rsidR="00FC38B3" w:rsidRDefault="005F727C" w:rsidP="00A44BF6">
      <w:pPr>
        <w:pStyle w:val="TextContent"/>
        <w:ind w:firstLine="0"/>
      </w:pPr>
      <w:r>
        <w:tab/>
      </w:r>
      <w:r w:rsidR="00202753">
        <w:t xml:space="preserve">To understand the </w:t>
      </w:r>
      <w:r w:rsidR="00434C5E">
        <w:rPr>
          <w:lang w:val="en-US"/>
        </w:rPr>
        <w:t>amount</w:t>
      </w:r>
      <w:r w:rsidR="00434C5E">
        <w:t xml:space="preserve"> </w:t>
      </w:r>
      <w:r w:rsidR="00202753">
        <w:t xml:space="preserve">of traffic </w:t>
      </w:r>
      <w:r w:rsidR="00434C5E">
        <w:rPr>
          <w:lang w:val="en-US"/>
        </w:rPr>
        <w:t>arriving on the</w:t>
      </w:r>
      <w:r w:rsidR="00202753">
        <w:t xml:space="preserve"> </w:t>
      </w:r>
      <w:r w:rsidR="009A4AFA">
        <w:t xml:space="preserve">external </w:t>
      </w:r>
      <w:r w:rsidR="00202753">
        <w:t xml:space="preserve">web server from </w:t>
      </w:r>
      <w:r w:rsidR="00434C5E">
        <w:rPr>
          <w:lang w:val="en-US"/>
        </w:rPr>
        <w:t xml:space="preserve">the </w:t>
      </w:r>
      <w:r w:rsidR="00202753">
        <w:t>inter</w:t>
      </w:r>
      <w:r w:rsidR="007C706C">
        <w:t>net</w:t>
      </w:r>
      <w:r w:rsidR="004B74A2">
        <w:t xml:space="preserve">, </w:t>
      </w:r>
      <w:r w:rsidR="00A1691C">
        <w:t>we first calculated the number of connection</w:t>
      </w:r>
      <w:r w:rsidR="00434C5E">
        <w:rPr>
          <w:lang w:val="en-US"/>
        </w:rPr>
        <w:t>s</w:t>
      </w:r>
      <w:r w:rsidR="00A1691C">
        <w:t xml:space="preserve"> </w:t>
      </w:r>
      <w:r w:rsidR="004B74A2">
        <w:t xml:space="preserve">during each </w:t>
      </w:r>
      <w:r w:rsidR="0038623C" w:rsidRPr="00523DEE">
        <w:rPr>
          <w:noProof/>
        </w:rPr>
        <w:t>2.5 second</w:t>
      </w:r>
      <w:r w:rsidR="007C706C">
        <w:t xml:space="preserve"> interval</w:t>
      </w:r>
      <w:r w:rsidR="004B74A2">
        <w:t xml:space="preserve">. The scatter plot of the traffic count over time is shown in </w:t>
      </w:r>
      <w:r w:rsidR="00FF015C">
        <w:t>Fig</w:t>
      </w:r>
      <w:r w:rsidR="004B74A2">
        <w:t>. 4</w:t>
      </w:r>
      <w:r w:rsidR="00434C5E">
        <w:rPr>
          <w:lang w:val="en-US"/>
        </w:rPr>
        <w:t>,</w:t>
      </w:r>
      <w:r w:rsidR="00676084">
        <w:t xml:space="preserve"> where </w:t>
      </w:r>
      <w:r w:rsidR="00FF015C">
        <w:t>the mean number of connection</w:t>
      </w:r>
      <w:r w:rsidR="00434C5E">
        <w:rPr>
          <w:lang w:val="en-US"/>
        </w:rPr>
        <w:t>s</w:t>
      </w:r>
      <w:r w:rsidR="00FF015C">
        <w:t xml:space="preserve"> between </w:t>
      </w:r>
      <w:r w:rsidR="00FF015C" w:rsidRPr="00523DEE">
        <w:rPr>
          <w:noProof/>
        </w:rPr>
        <w:t>internet</w:t>
      </w:r>
      <w:r w:rsidR="00FF015C">
        <w:t xml:space="preserve"> and external web server </w:t>
      </w:r>
      <w:r w:rsidR="00434C5E" w:rsidRPr="00523DEE">
        <w:rPr>
          <w:noProof/>
          <w:lang w:val="en-US"/>
        </w:rPr>
        <w:t>are</w:t>
      </w:r>
      <w:r w:rsidR="00434C5E">
        <w:t xml:space="preserve"> </w:t>
      </w:r>
      <w:r w:rsidR="00FF015C">
        <w:t xml:space="preserve">marked by </w:t>
      </w:r>
      <m:oMath>
        <m:acc>
          <m:accPr>
            <m:chr m:val="̅"/>
            <m:ctrlPr>
              <w:rPr>
                <w:rFonts w:ascii="Cambria Math" w:hAnsi="Cambria Math"/>
                <w:i/>
              </w:rPr>
            </m:ctrlPr>
          </m:accPr>
          <m:e>
            <m:r>
              <w:rPr>
                <w:rFonts w:ascii="Cambria Math" w:hAnsi="Cambria Math"/>
              </w:rPr>
              <m:t>x</m:t>
            </m:r>
          </m:e>
        </m:acc>
      </m:oMath>
      <w:r w:rsidR="00434C5E">
        <w:rPr>
          <w:lang w:val="en-US"/>
        </w:rPr>
        <w:t>,</w:t>
      </w:r>
      <w:r w:rsidR="00FF015C">
        <w:t xml:space="preserve"> and</w:t>
      </w:r>
      <w:r w:rsidR="00C7580A">
        <w:t xml:space="preserve"> </w:t>
      </w:r>
      <w:r w:rsidR="00434C5E">
        <w:rPr>
          <w:lang w:val="en-US"/>
        </w:rPr>
        <w:t xml:space="preserve">the </w:t>
      </w:r>
      <w:r w:rsidR="00C7580A">
        <w:t>connection</w:t>
      </w:r>
      <w:r w:rsidR="00434C5E">
        <w:rPr>
          <w:lang w:val="en-US"/>
        </w:rPr>
        <w:t>s</w:t>
      </w:r>
      <w:r w:rsidR="00C7580A">
        <w:t xml:space="preserve"> that are higher than </w:t>
      </w:r>
      <w:r w:rsidR="00434C5E">
        <w:rPr>
          <w:lang w:val="en-US"/>
        </w:rPr>
        <w:t xml:space="preserve">the </w:t>
      </w:r>
      <w:r w:rsidR="00C7580A">
        <w:t>mean by two standard deviation</w:t>
      </w:r>
      <w:r w:rsidR="00434C5E">
        <w:rPr>
          <w:lang w:val="en-US"/>
        </w:rPr>
        <w:t>s</w:t>
      </w:r>
      <w:r w:rsidR="00FF015C">
        <w:t xml:space="preserve">  </w:t>
      </w:r>
      <w:r w:rsidR="00434C5E">
        <w:rPr>
          <w:lang w:val="en-US"/>
        </w:rPr>
        <w:t>are</w:t>
      </w:r>
      <w:r w:rsidR="00434C5E">
        <w:t xml:space="preserve"> </w:t>
      </w:r>
      <w:r w:rsidR="00C7580A">
        <w:t xml:space="preserve">marked by </w:t>
      </w:r>
      <m:oMath>
        <m:acc>
          <m:accPr>
            <m:chr m:val="̅"/>
            <m:ctrlPr>
              <w:rPr>
                <w:rFonts w:ascii="Cambria Math" w:hAnsi="Cambria Math"/>
                <w:i/>
              </w:rPr>
            </m:ctrlPr>
          </m:accPr>
          <m:e>
            <m:r>
              <w:rPr>
                <w:rFonts w:ascii="Cambria Math" w:hAnsi="Cambria Math"/>
              </w:rPr>
              <m:t>x</m:t>
            </m:r>
          </m:e>
        </m:acc>
        <m:r>
          <w:rPr>
            <w:rFonts w:ascii="Cambria Math" w:hAnsi="Cambria Math"/>
          </w:rPr>
          <m:t>+2σ</m:t>
        </m:r>
      </m:oMath>
      <w:r w:rsidR="00C7580A">
        <w:t>. Any value</w:t>
      </w:r>
      <w:r w:rsidR="00434C5E">
        <w:rPr>
          <w:lang w:val="en-US"/>
        </w:rPr>
        <w:t>s</w:t>
      </w:r>
      <w:r w:rsidR="00C7580A">
        <w:t xml:space="preserve"> that are above  </w:t>
      </w:r>
      <m:oMath>
        <m:acc>
          <m:accPr>
            <m:chr m:val="̅"/>
            <m:ctrlPr>
              <w:rPr>
                <w:rFonts w:ascii="Cambria Math" w:hAnsi="Cambria Math"/>
                <w:i/>
              </w:rPr>
            </m:ctrlPr>
          </m:accPr>
          <m:e>
            <m:r>
              <w:rPr>
                <w:rFonts w:ascii="Cambria Math" w:hAnsi="Cambria Math"/>
              </w:rPr>
              <m:t>x</m:t>
            </m:r>
          </m:e>
        </m:acc>
        <m:r>
          <w:rPr>
            <w:rFonts w:ascii="Cambria Math" w:hAnsi="Cambria Math"/>
          </w:rPr>
          <m:t>+2σ</m:t>
        </m:r>
      </m:oMath>
      <w:r w:rsidR="00EA4114">
        <w:t xml:space="preserve"> correspond to</w:t>
      </w:r>
      <w:r w:rsidR="00C7580A">
        <w:t xml:space="preserve"> </w:t>
      </w:r>
      <w:r w:rsidR="00FF015C">
        <w:t>t</w:t>
      </w:r>
      <w:r w:rsidR="00A41C0B">
        <w:t>h</w:t>
      </w:r>
      <w:r w:rsidR="009777B7">
        <w:t>e</w:t>
      </w:r>
      <w:r w:rsidR="0038623C">
        <w:t xml:space="preserve"> edge with the label</w:t>
      </w:r>
      <w:r w:rsidR="009777B7">
        <w:t xml:space="preserve"> “</w:t>
      </w:r>
      <w:r w:rsidR="009777B7" w:rsidRPr="00F35997">
        <w:rPr>
          <w:i/>
          <w:iCs/>
        </w:rPr>
        <w:t>high</w:t>
      </w:r>
      <w:r w:rsidR="009777B7">
        <w:t>”</w:t>
      </w:r>
      <w:r w:rsidR="00434C5E">
        <w:rPr>
          <w:lang w:val="en-US"/>
        </w:rPr>
        <w:t>,</w:t>
      </w:r>
      <w:r w:rsidR="00C7580A">
        <w:t xml:space="preserve"> and below  </w:t>
      </w:r>
      <m:oMath>
        <m:acc>
          <m:accPr>
            <m:chr m:val="̅"/>
            <m:ctrlPr>
              <w:rPr>
                <w:rFonts w:ascii="Cambria Math" w:hAnsi="Cambria Math"/>
                <w:i/>
              </w:rPr>
            </m:ctrlPr>
          </m:accPr>
          <m:e>
            <m:r>
              <w:rPr>
                <w:rFonts w:ascii="Cambria Math" w:hAnsi="Cambria Math"/>
              </w:rPr>
              <m:t>x</m:t>
            </m:r>
          </m:e>
        </m:acc>
        <m:r>
          <w:rPr>
            <w:rFonts w:ascii="Cambria Math" w:hAnsi="Cambria Math"/>
          </w:rPr>
          <m:t>+2σ</m:t>
        </m:r>
      </m:oMath>
      <w:r w:rsidR="00EA4114">
        <w:t xml:space="preserve"> correspond</w:t>
      </w:r>
      <w:r w:rsidR="00434C5E">
        <w:rPr>
          <w:lang w:val="en-US"/>
        </w:rPr>
        <w:t>s</w:t>
      </w:r>
      <w:r w:rsidR="00EA4114">
        <w:t xml:space="preserve"> to </w:t>
      </w:r>
      <w:r w:rsidR="00C7580A">
        <w:t>the edge with lable “</w:t>
      </w:r>
      <w:r w:rsidR="00C7580A" w:rsidRPr="002D4444">
        <w:rPr>
          <w:i/>
          <w:iCs/>
        </w:rPr>
        <w:t>mid</w:t>
      </w:r>
      <w:r w:rsidR="00C7580A">
        <w:t>”. Thus, the scatter plot indicates that “</w:t>
      </w:r>
      <w:r w:rsidR="00C7580A" w:rsidRPr="002D4444">
        <w:rPr>
          <w:i/>
          <w:iCs/>
        </w:rPr>
        <w:t>high</w:t>
      </w:r>
      <w:r w:rsidR="00C7580A">
        <w:t>” edge</w:t>
      </w:r>
      <w:r w:rsidR="00434C5E">
        <w:rPr>
          <w:lang w:val="en-US"/>
        </w:rPr>
        <w:t>s</w:t>
      </w:r>
      <w:r w:rsidR="00C7580A">
        <w:t xml:space="preserve"> </w:t>
      </w:r>
      <w:r w:rsidR="00A41C0B">
        <w:t xml:space="preserve">are more prominet </w:t>
      </w:r>
      <w:r w:rsidR="00F81A98">
        <w:t xml:space="preserve">around and before </w:t>
      </w:r>
      <w:r w:rsidR="0038623C">
        <w:t>11:50am</w:t>
      </w:r>
      <w:r w:rsidR="00C7580A">
        <w:t xml:space="preserve"> (</w:t>
      </w:r>
      <w:r w:rsidR="00F81A98">
        <w:t>during</w:t>
      </w:r>
      <w:r w:rsidR="002D4444">
        <w:t xml:space="preserve"> </w:t>
      </w:r>
      <w:r w:rsidR="00434C5E">
        <w:rPr>
          <w:lang w:val="en-US"/>
        </w:rPr>
        <w:t xml:space="preserve">the </w:t>
      </w:r>
      <w:r w:rsidR="00F81A98">
        <w:t xml:space="preserve">active </w:t>
      </w:r>
      <w:r w:rsidR="00A41C0B">
        <w:t>DoS attack</w:t>
      </w:r>
      <w:r w:rsidR="00CC32F1">
        <w:t xml:space="preserve">, shown in </w:t>
      </w:r>
      <w:r w:rsidR="00434C5E">
        <w:rPr>
          <w:lang w:val="en-US"/>
        </w:rPr>
        <w:t xml:space="preserve">the </w:t>
      </w:r>
      <w:r w:rsidR="00CC32F1">
        <w:t>blue circle</w:t>
      </w:r>
      <w:r w:rsidR="00F81A98">
        <w:t>)</w:t>
      </w:r>
      <w:r w:rsidR="0038623C">
        <w:t>.</w:t>
      </w:r>
      <w:r w:rsidR="00EC0D53">
        <w:t xml:space="preserve"> </w:t>
      </w:r>
      <w:r w:rsidR="00C7580A">
        <w:t>However</w:t>
      </w:r>
      <w:r w:rsidR="000C40E9">
        <w:t xml:space="preserve">, </w:t>
      </w:r>
      <w:r w:rsidR="00F81A98">
        <w:t xml:space="preserve">the scatter plot </w:t>
      </w:r>
      <w:r w:rsidR="007A5FA2">
        <w:t xml:space="preserve">also </w:t>
      </w:r>
      <w:r w:rsidR="00434C5E">
        <w:rPr>
          <w:lang w:val="en-US"/>
        </w:rPr>
        <w:t>has</w:t>
      </w:r>
      <w:r w:rsidR="00434C5E">
        <w:t xml:space="preserve"> </w:t>
      </w:r>
      <w:r w:rsidR="000C40E9">
        <w:t>many “</w:t>
      </w:r>
      <w:r w:rsidR="000C40E9" w:rsidRPr="002D4444">
        <w:rPr>
          <w:i/>
          <w:iCs/>
        </w:rPr>
        <w:t>high</w:t>
      </w:r>
      <w:r w:rsidR="000C40E9">
        <w:t>”</w:t>
      </w:r>
      <w:r w:rsidR="007A5FA2">
        <w:t xml:space="preserve"> edge</w:t>
      </w:r>
      <w:r w:rsidR="00434C5E">
        <w:rPr>
          <w:lang w:val="en-US"/>
        </w:rPr>
        <w:t>s</w:t>
      </w:r>
      <w:r w:rsidR="00F81A98">
        <w:t xml:space="preserve"> </w:t>
      </w:r>
      <w:r w:rsidR="007A5FA2">
        <w:t xml:space="preserve">that appear before </w:t>
      </w:r>
      <w:r w:rsidR="00434C5E">
        <w:rPr>
          <w:lang w:val="en-US"/>
        </w:rPr>
        <w:t>DoS</w:t>
      </w:r>
      <w:r w:rsidR="00434C5E">
        <w:t xml:space="preserve"> </w:t>
      </w:r>
      <w:r w:rsidR="00F81A98">
        <w:t xml:space="preserve">attack. </w:t>
      </w:r>
      <w:r w:rsidR="007A5FA2">
        <w:t xml:space="preserve">Using this statistical approach, false </w:t>
      </w:r>
      <w:r w:rsidR="00FC38B3">
        <w:t>positive rate</w:t>
      </w:r>
      <w:r w:rsidR="00434C5E">
        <w:rPr>
          <w:lang w:val="en-US"/>
        </w:rPr>
        <w:t>s</w:t>
      </w:r>
      <w:r w:rsidR="00FC38B3">
        <w:t xml:space="preserve"> will be high</w:t>
      </w:r>
      <w:r w:rsidR="007A5FA2">
        <w:t>. So, instead of just using the count or similar attribute</w:t>
      </w:r>
      <w:r w:rsidR="00434C5E">
        <w:rPr>
          <w:lang w:val="en-US"/>
        </w:rPr>
        <w:t>s</w:t>
      </w:r>
      <w:r w:rsidR="007A5FA2">
        <w:t xml:space="preserve"> </w:t>
      </w:r>
      <w:r w:rsidR="00FC38B3">
        <w:t xml:space="preserve">as </w:t>
      </w:r>
      <w:r w:rsidR="00434C5E">
        <w:rPr>
          <w:lang w:val="en-US"/>
        </w:rPr>
        <w:t>is deployed in many</w:t>
      </w:r>
      <w:r w:rsidR="00434C5E">
        <w:t xml:space="preserve"> </w:t>
      </w:r>
      <w:r w:rsidR="007A5FA2">
        <w:t>statistical approach</w:t>
      </w:r>
      <w:r w:rsidR="00434C5E">
        <w:rPr>
          <w:lang w:val="en-US"/>
        </w:rPr>
        <w:t>es</w:t>
      </w:r>
      <w:r w:rsidR="007A5FA2">
        <w:t xml:space="preserve">, </w:t>
      </w:r>
      <w:r w:rsidR="00434C5E">
        <w:rPr>
          <w:lang w:val="en-US"/>
        </w:rPr>
        <w:t xml:space="preserve">using a </w:t>
      </w:r>
      <w:r w:rsidR="007A5FA2">
        <w:t xml:space="preserve">graph based approach will </w:t>
      </w:r>
      <w:r w:rsidR="00434C5E">
        <w:rPr>
          <w:lang w:val="en-US"/>
        </w:rPr>
        <w:t xml:space="preserve">allow us to </w:t>
      </w:r>
      <w:r w:rsidR="007A5FA2">
        <w:t>explore the relationship between various devices in the network</w:t>
      </w:r>
      <w:r w:rsidR="00FC38B3">
        <w:t xml:space="preserve"> to </w:t>
      </w:r>
      <w:r w:rsidR="00434C5E">
        <w:rPr>
          <w:lang w:val="en-US"/>
        </w:rPr>
        <w:t>discover</w:t>
      </w:r>
      <w:r w:rsidR="00434C5E">
        <w:t xml:space="preserve"> </w:t>
      </w:r>
      <w:r w:rsidR="00FC38B3">
        <w:t>the anomaly</w:t>
      </w:r>
      <w:r w:rsidR="00434C5E">
        <w:rPr>
          <w:lang w:val="en-US"/>
        </w:rPr>
        <w:t xml:space="preserve"> (i.e., beginning of the DoS attack)</w:t>
      </w:r>
      <w:r w:rsidR="00FC38B3">
        <w:t>.</w:t>
      </w:r>
      <w:r w:rsidR="007A5FA2">
        <w:t xml:space="preserve">  </w:t>
      </w:r>
    </w:p>
    <w:p w14:paraId="4191F7BB" w14:textId="2DC62C59" w:rsidR="0014617D" w:rsidRDefault="00FC38B3" w:rsidP="00455B0C">
      <w:pPr>
        <w:pStyle w:val="TextContent"/>
        <w:ind w:firstLine="0"/>
      </w:pPr>
      <w:r>
        <w:tab/>
      </w:r>
      <w:r w:rsidR="00F31242">
        <w:rPr>
          <w:lang w:val="en-US"/>
        </w:rPr>
        <w:t>T</w:t>
      </w:r>
      <w:r w:rsidR="7A0EE9D3">
        <w:t xml:space="preserve">he </w:t>
      </w:r>
      <w:r w:rsidR="00273ED3">
        <w:t xml:space="preserve">input </w:t>
      </w:r>
      <w:r w:rsidR="00EC0D53">
        <w:t xml:space="preserve">graph </w:t>
      </w:r>
      <w:r w:rsidR="7A0EE9D3">
        <w:t>generated by the parser was fed into to the graph-based anomaly detection algorithm GBAD</w:t>
      </w:r>
      <w:r w:rsidR="00F31242">
        <w:rPr>
          <w:lang w:val="en-US"/>
        </w:rPr>
        <w:t xml:space="preserve"> tool</w:t>
      </w:r>
      <w:r w:rsidR="7A0EE9D3">
        <w:t xml:space="preserve">. GBAD then uses a compression technique to </w:t>
      </w:r>
      <w:r w:rsidR="00F31242">
        <w:rPr>
          <w:lang w:val="en-US"/>
        </w:rPr>
        <w:t>discover</w:t>
      </w:r>
      <w:r w:rsidR="00F31242">
        <w:t xml:space="preserve"> </w:t>
      </w:r>
      <w:r w:rsidR="7A0EE9D3">
        <w:t xml:space="preserve">the normative patterns in the data set; the normative patterns </w:t>
      </w:r>
      <w:r w:rsidR="00F31242">
        <w:rPr>
          <w:lang w:val="en-US"/>
        </w:rPr>
        <w:t>are then</w:t>
      </w:r>
      <w:r w:rsidR="7A0EE9D3">
        <w:t xml:space="preserve"> used to identify the anomalous structures. In other words, GBAD analyze</w:t>
      </w:r>
      <w:r w:rsidR="00F31242">
        <w:rPr>
          <w:lang w:val="en-US"/>
        </w:rPr>
        <w:t>s</w:t>
      </w:r>
      <w:r w:rsidR="7A0EE9D3">
        <w:t xml:space="preserve"> the complete dataset through the lens of the selected </w:t>
      </w:r>
      <w:r w:rsidR="7A0EE9D3">
        <w:lastRenderedPageBreak/>
        <w:t xml:space="preserve">normative pattern </w:t>
      </w:r>
      <w:r w:rsidR="00F31242">
        <w:rPr>
          <w:lang w:val="en-US"/>
        </w:rPr>
        <w:t xml:space="preserve">in order </w:t>
      </w:r>
      <w:r w:rsidR="7A0EE9D3">
        <w:t>to label the anomaly.</w:t>
      </w:r>
      <w:r w:rsidR="00134C14">
        <w:t xml:space="preserve"> </w:t>
      </w:r>
      <w:r w:rsidR="00A44BF6">
        <w:t xml:space="preserve">The normative pattern discovered on </w:t>
      </w:r>
      <w:r w:rsidR="00F31242">
        <w:rPr>
          <w:lang w:val="en-US"/>
        </w:rPr>
        <w:t xml:space="preserve">the </w:t>
      </w:r>
      <w:r w:rsidR="00A44BF6" w:rsidRPr="00523DEE">
        <w:rPr>
          <w:noProof/>
        </w:rPr>
        <w:t>2.5 second</w:t>
      </w:r>
      <w:r w:rsidR="00A44BF6">
        <w:t xml:space="preserve"> interval graph and the </w:t>
      </w:r>
      <w:r w:rsidR="00454B1F">
        <w:rPr>
          <w:lang w:val="en-US"/>
        </w:rPr>
        <w:t>associated</w:t>
      </w:r>
      <w:r w:rsidR="00F31242">
        <w:rPr>
          <w:lang w:val="en-US"/>
        </w:rPr>
        <w:t xml:space="preserve"> </w:t>
      </w:r>
      <w:r w:rsidR="00A44BF6">
        <w:t xml:space="preserve">anomalous instances are shown in Fig 5 and 6. </w:t>
      </w:r>
      <w:r w:rsidR="00D83517">
        <w:t>The</w:t>
      </w:r>
      <w:r w:rsidR="00662147">
        <w:t xml:space="preserve"> normative pattern </w:t>
      </w:r>
      <w:r w:rsidR="00662147" w:rsidRPr="00F026BE">
        <w:rPr>
          <w:noProof/>
        </w:rPr>
        <w:t>shown</w:t>
      </w:r>
      <w:r w:rsidR="00662147">
        <w:t xml:space="preserve"> in Fig </w:t>
      </w:r>
      <w:r w:rsidR="00A44BF6">
        <w:t>5</w:t>
      </w:r>
      <w:r w:rsidR="00662147">
        <w:t xml:space="preserve">(a) </w:t>
      </w:r>
      <w:r w:rsidR="00D83517">
        <w:t>indicates that the number of connection</w:t>
      </w:r>
      <w:r w:rsidR="00F31242">
        <w:rPr>
          <w:lang w:val="en-US"/>
        </w:rPr>
        <w:t>s</w:t>
      </w:r>
      <w:r w:rsidR="00D83517">
        <w:t xml:space="preserve"> from several internet device</w:t>
      </w:r>
      <w:r w:rsidR="00F31242">
        <w:rPr>
          <w:lang w:val="en-US"/>
        </w:rPr>
        <w:t>s</w:t>
      </w:r>
      <w:r w:rsidR="00D83517">
        <w:t xml:space="preserve"> (three in this case) to </w:t>
      </w:r>
      <w:r w:rsidR="00F31242">
        <w:rPr>
          <w:lang w:val="en-US"/>
        </w:rPr>
        <w:t xml:space="preserve">the </w:t>
      </w:r>
      <w:r w:rsidR="00D83517">
        <w:t>external web server is “</w:t>
      </w:r>
      <w:r w:rsidR="00D83517" w:rsidRPr="00730E15">
        <w:rPr>
          <w:i/>
          <w:iCs/>
        </w:rPr>
        <w:t>mid</w:t>
      </w:r>
      <w:r w:rsidR="00D83517">
        <w:t>”</w:t>
      </w:r>
      <w:r w:rsidR="00331777">
        <w:t xml:space="preserve">. </w:t>
      </w:r>
      <w:r w:rsidR="00455B0C">
        <w:t>We use th</w:t>
      </w:r>
      <w:r w:rsidR="00AC45FC">
        <w:t>is</w:t>
      </w:r>
      <w:r w:rsidR="00455B0C">
        <w:t xml:space="preserve"> normative pattern</w:t>
      </w:r>
      <w:r w:rsidR="00A44BF6">
        <w:t xml:space="preserve"> (Fig 5</w:t>
      </w:r>
      <w:r w:rsidR="00455B0C">
        <w:t xml:space="preserve"> (a)) to look for anomalous  insertion</w:t>
      </w:r>
      <w:r w:rsidR="00F31242">
        <w:rPr>
          <w:lang w:val="en-US"/>
        </w:rPr>
        <w:t>s</w:t>
      </w:r>
      <w:r w:rsidR="00455B0C">
        <w:t xml:space="preserve"> using</w:t>
      </w:r>
      <w:r w:rsidR="00F31242">
        <w:rPr>
          <w:lang w:val="en-US"/>
        </w:rPr>
        <w:t xml:space="preserve"> the</w:t>
      </w:r>
      <w:r w:rsidR="00455B0C">
        <w:t xml:space="preserve"> GBAD-P algorithm</w:t>
      </w:r>
      <w:r w:rsidR="00F31242">
        <w:rPr>
          <w:lang w:val="en-US"/>
        </w:rPr>
        <w:t>,</w:t>
      </w:r>
      <w:r w:rsidR="00455B0C">
        <w:t xml:space="preserve"> and </w:t>
      </w:r>
      <w:r w:rsidR="00D83517">
        <w:t xml:space="preserve">the </w:t>
      </w:r>
      <w:r w:rsidR="00F31242">
        <w:rPr>
          <w:lang w:val="en-US"/>
        </w:rPr>
        <w:t>reported anomalous substructure</w:t>
      </w:r>
      <w:r w:rsidR="00D83517">
        <w:t xml:space="preserve"> </w:t>
      </w:r>
      <w:r w:rsidR="00C03C42">
        <w:t xml:space="preserve">(as shown in </w:t>
      </w:r>
      <w:r w:rsidR="00F31242">
        <w:rPr>
          <w:lang w:val="en-US"/>
        </w:rPr>
        <w:t>F</w:t>
      </w:r>
      <w:r w:rsidR="00C03C42">
        <w:t xml:space="preserve">ig </w:t>
      </w:r>
      <w:r w:rsidR="00A44BF6">
        <w:t>5</w:t>
      </w:r>
      <w:r w:rsidR="00331777">
        <w:t>(c</w:t>
      </w:r>
      <w:r w:rsidR="00C03C42">
        <w:t xml:space="preserve">)) has an </w:t>
      </w:r>
      <w:r w:rsidR="00D83517">
        <w:t>extra node “</w:t>
      </w:r>
      <w:r w:rsidR="00D83517" w:rsidRPr="00730E15">
        <w:rPr>
          <w:i/>
          <w:iCs/>
        </w:rPr>
        <w:t>internet</w:t>
      </w:r>
      <w:r w:rsidR="00D83517">
        <w:t xml:space="preserve">” with </w:t>
      </w:r>
      <w:r w:rsidR="00F31242">
        <w:rPr>
          <w:lang w:val="en-US"/>
        </w:rPr>
        <w:t xml:space="preserve">the </w:t>
      </w:r>
      <w:r w:rsidR="00D83517">
        <w:t>label “</w:t>
      </w:r>
      <w:r w:rsidR="00D83517" w:rsidRPr="00730E15">
        <w:rPr>
          <w:i/>
          <w:iCs/>
        </w:rPr>
        <w:t>high</w:t>
      </w:r>
      <w:r w:rsidR="00D83517">
        <w:t>”</w:t>
      </w:r>
      <w:r w:rsidR="007F63C7">
        <w:t xml:space="preserve"> (indicated by white </w:t>
      </w:r>
      <w:r w:rsidR="00463ED9">
        <w:t xml:space="preserve">node </w:t>
      </w:r>
      <w:r w:rsidR="007F63C7">
        <w:t xml:space="preserve">and </w:t>
      </w:r>
      <w:r w:rsidR="00463ED9">
        <w:t xml:space="preserve">an </w:t>
      </w:r>
      <w:r w:rsidR="007F63C7">
        <w:t>edge with black color)</w:t>
      </w:r>
      <w:r w:rsidR="00C03C42">
        <w:t xml:space="preserve">. This </w:t>
      </w:r>
      <w:r w:rsidR="00D83517">
        <w:t>indicat</w:t>
      </w:r>
      <w:r w:rsidR="00C03C42">
        <w:t>e</w:t>
      </w:r>
      <w:r w:rsidR="00F31242">
        <w:rPr>
          <w:lang w:val="en-US"/>
        </w:rPr>
        <w:t>s</w:t>
      </w:r>
      <w:r w:rsidR="00D83517">
        <w:t xml:space="preserve"> that </w:t>
      </w:r>
      <w:r w:rsidR="00F31242">
        <w:rPr>
          <w:lang w:val="en-US"/>
        </w:rPr>
        <w:t xml:space="preserve">a </w:t>
      </w:r>
      <w:r w:rsidR="006275A6">
        <w:t xml:space="preserve">certain </w:t>
      </w:r>
      <w:r w:rsidR="00D83517">
        <w:t xml:space="preserve">device from </w:t>
      </w:r>
      <w:r w:rsidR="00D83517" w:rsidRPr="00523DEE">
        <w:rPr>
          <w:noProof/>
        </w:rPr>
        <w:t>internet</w:t>
      </w:r>
      <w:r w:rsidR="00D83517">
        <w:t xml:space="preserve"> </w:t>
      </w:r>
      <w:r w:rsidR="006275A6">
        <w:t>is sending</w:t>
      </w:r>
      <w:r w:rsidR="00F31242">
        <w:rPr>
          <w:lang w:val="en-US"/>
        </w:rPr>
        <w:t xml:space="preserve"> </w:t>
      </w:r>
      <w:r w:rsidR="00F31242" w:rsidRPr="00523DEE">
        <w:rPr>
          <w:noProof/>
          <w:lang w:val="en-US"/>
        </w:rPr>
        <w:t>a</w:t>
      </w:r>
      <w:r w:rsidR="006275A6" w:rsidRPr="00523DEE">
        <w:rPr>
          <w:noProof/>
        </w:rPr>
        <w:t xml:space="preserve"> </w:t>
      </w:r>
      <w:r w:rsidR="00D83517" w:rsidRPr="00523DEE">
        <w:rPr>
          <w:noProof/>
        </w:rPr>
        <w:t>“</w:t>
      </w:r>
      <w:r w:rsidR="00D83517" w:rsidRPr="00523DEE">
        <w:rPr>
          <w:i/>
          <w:iCs/>
          <w:noProof/>
        </w:rPr>
        <w:t>high</w:t>
      </w:r>
      <w:r w:rsidR="00D83517" w:rsidRPr="00523DEE">
        <w:rPr>
          <w:noProof/>
        </w:rPr>
        <w:t xml:space="preserve">” number of </w:t>
      </w:r>
      <w:r w:rsidR="006275A6" w:rsidRPr="00523DEE">
        <w:rPr>
          <w:noProof/>
          <w:rPrChange w:id="18" w:author="Peter Harlan" w:date="2018-08-14T15:06:00Z">
            <w:rPr>
              <w:noProof/>
            </w:rPr>
          </w:rPrChange>
        </w:rPr>
        <w:t>traffic</w:t>
      </w:r>
      <w:r w:rsidR="006275A6">
        <w:t xml:space="preserve"> to the </w:t>
      </w:r>
      <w:r w:rsidR="003A5BFF">
        <w:t xml:space="preserve">external </w:t>
      </w:r>
      <w:r w:rsidR="006275A6">
        <w:t>web</w:t>
      </w:r>
      <w:r w:rsidR="003A5BFF">
        <w:t xml:space="preserve"> </w:t>
      </w:r>
      <w:r w:rsidR="006275A6">
        <w:t>server while other device</w:t>
      </w:r>
      <w:r w:rsidR="00F31242">
        <w:rPr>
          <w:lang w:val="en-US"/>
        </w:rPr>
        <w:t>s</w:t>
      </w:r>
      <w:r w:rsidR="006275A6">
        <w:t xml:space="preserve"> are sending </w:t>
      </w:r>
      <w:r w:rsidR="00F31242">
        <w:rPr>
          <w:lang w:val="en-US"/>
        </w:rPr>
        <w:t>an expected</w:t>
      </w:r>
      <w:r w:rsidR="00F31242">
        <w:t xml:space="preserve"> </w:t>
      </w:r>
      <w:r w:rsidR="006275A6">
        <w:t>amount of traffic</w:t>
      </w:r>
      <w:r w:rsidR="00D83517">
        <w:t xml:space="preserve">. </w:t>
      </w:r>
      <w:r w:rsidR="006275A6" w:rsidRPr="006275A6">
        <w:rPr>
          <w:lang w:val="en-US"/>
        </w:rPr>
        <w:t>GBAD</w:t>
      </w:r>
      <w:r w:rsidR="003A5BFF">
        <w:rPr>
          <w:lang w:val="en-US"/>
        </w:rPr>
        <w:t>-P</w:t>
      </w:r>
      <w:r w:rsidR="006275A6" w:rsidRPr="006275A6">
        <w:rPr>
          <w:lang w:val="en-US"/>
        </w:rPr>
        <w:t xml:space="preserve"> reported 48 anomalous instances of this type. </w:t>
      </w:r>
      <w:r w:rsidR="00F31242">
        <w:rPr>
          <w:lang w:val="en-US"/>
        </w:rPr>
        <w:t>Upon further inspection</w:t>
      </w:r>
      <w:r w:rsidR="006275A6" w:rsidRPr="006275A6">
        <w:rPr>
          <w:lang w:val="en-US"/>
        </w:rPr>
        <w:t xml:space="preserve">, we found </w:t>
      </w:r>
      <w:r w:rsidR="00F31242">
        <w:rPr>
          <w:lang w:val="en-US"/>
        </w:rPr>
        <w:t>that all</w:t>
      </w:r>
      <w:r w:rsidR="006275A6" w:rsidRPr="006275A6">
        <w:rPr>
          <w:lang w:val="en-US"/>
        </w:rPr>
        <w:t xml:space="preserve"> 48 anomalous instances </w:t>
      </w:r>
      <w:r w:rsidR="00C03C42">
        <w:rPr>
          <w:lang w:val="en-US"/>
        </w:rPr>
        <w:t xml:space="preserve">reported </w:t>
      </w:r>
      <w:r w:rsidR="00F31242">
        <w:rPr>
          <w:lang w:val="en-US"/>
        </w:rPr>
        <w:t xml:space="preserve">occurred </w:t>
      </w:r>
      <w:r w:rsidR="006275A6" w:rsidRPr="006275A6">
        <w:rPr>
          <w:lang w:val="en-US"/>
        </w:rPr>
        <w:t xml:space="preserve">during </w:t>
      </w:r>
      <w:r w:rsidR="00AC45FC">
        <w:rPr>
          <w:lang w:val="en-US"/>
        </w:rPr>
        <w:t xml:space="preserve">the </w:t>
      </w:r>
      <w:r w:rsidR="006275A6" w:rsidRPr="006275A6">
        <w:rPr>
          <w:lang w:val="en-US"/>
        </w:rPr>
        <w:t xml:space="preserve">DoS attack with the first occurrence at 11:40:22 am </w:t>
      </w:r>
      <w:r w:rsidR="00F31242">
        <w:rPr>
          <w:lang w:val="en-US"/>
        </w:rPr>
        <w:t xml:space="preserve">- </w:t>
      </w:r>
      <w:r w:rsidR="006275A6" w:rsidRPr="006275A6">
        <w:rPr>
          <w:lang w:val="en-US"/>
        </w:rPr>
        <w:t>i.e.</w:t>
      </w:r>
      <w:r w:rsidR="00F31242">
        <w:rPr>
          <w:lang w:val="en-US"/>
        </w:rPr>
        <w:t>,</w:t>
      </w:r>
      <w:r w:rsidR="006275A6" w:rsidRPr="006275A6">
        <w:rPr>
          <w:lang w:val="en-US"/>
        </w:rPr>
        <w:t xml:space="preserve"> </w:t>
      </w:r>
      <w:r w:rsidR="006275A6">
        <w:rPr>
          <w:lang w:val="en-US"/>
        </w:rPr>
        <w:t>31 second</w:t>
      </w:r>
      <w:r w:rsidR="00F31242">
        <w:rPr>
          <w:lang w:val="en-US"/>
        </w:rPr>
        <w:t>s after the</w:t>
      </w:r>
      <w:r w:rsidR="00F50F18">
        <w:rPr>
          <w:lang w:val="en-US"/>
        </w:rPr>
        <w:t xml:space="preserve"> </w:t>
      </w:r>
      <w:r w:rsidR="006275A6">
        <w:rPr>
          <w:lang w:val="en-US"/>
        </w:rPr>
        <w:t xml:space="preserve">inception of </w:t>
      </w:r>
      <w:r w:rsidR="00AC45FC">
        <w:rPr>
          <w:lang w:val="en-US"/>
        </w:rPr>
        <w:t xml:space="preserve">the </w:t>
      </w:r>
      <w:r w:rsidR="006275A6">
        <w:rPr>
          <w:lang w:val="en-US"/>
        </w:rPr>
        <w:t>DoS attack</w:t>
      </w:r>
      <w:r w:rsidR="00701F54">
        <w:t xml:space="preserve">. </w:t>
      </w:r>
      <w:r w:rsidR="00C03C42">
        <w:t xml:space="preserve">And </w:t>
      </w:r>
      <w:r w:rsidR="00257228">
        <w:t>all 48 insta</w:t>
      </w:r>
      <w:r w:rsidR="0043368C">
        <w:t>n</w:t>
      </w:r>
      <w:r w:rsidR="00257228">
        <w:t>ces were from one of three IP</w:t>
      </w:r>
      <w:r w:rsidR="00F31242">
        <w:rPr>
          <w:lang w:val="en-US"/>
        </w:rPr>
        <w:t>s,</w:t>
      </w:r>
      <w:r w:rsidR="00257228">
        <w:t xml:space="preserve"> </w:t>
      </w:r>
      <w:r w:rsidR="00257228" w:rsidRPr="00463ED9">
        <w:rPr>
          <w:i/>
          <w:iCs/>
        </w:rPr>
        <w:t>10.200.150.</w:t>
      </w:r>
      <w:r w:rsidR="00463ED9">
        <w:rPr>
          <w:i/>
          <w:iCs/>
        </w:rPr>
        <w:t>&lt;</w:t>
      </w:r>
      <w:r w:rsidR="00257228" w:rsidRPr="00463ED9">
        <w:rPr>
          <w:i/>
          <w:iCs/>
        </w:rPr>
        <w:t>201, 206 and 20</w:t>
      </w:r>
      <w:r w:rsidR="00463ED9">
        <w:rPr>
          <w:i/>
          <w:iCs/>
        </w:rPr>
        <w:t>9&gt;</w:t>
      </w:r>
      <w:r w:rsidR="00257228">
        <w:t xml:space="preserve">, </w:t>
      </w:r>
      <w:r w:rsidR="00AC45FC">
        <w:t xml:space="preserve">indicating </w:t>
      </w:r>
      <w:r w:rsidR="00257228">
        <w:t xml:space="preserve">the DoS attack is being carried </w:t>
      </w:r>
      <w:r w:rsidR="00F31242">
        <w:rPr>
          <w:lang w:val="en-US"/>
        </w:rPr>
        <w:t xml:space="preserve">out </w:t>
      </w:r>
      <w:r w:rsidR="00257228">
        <w:t>using these three machines</w:t>
      </w:r>
      <w:r w:rsidR="002D25EC">
        <w:rPr>
          <w:lang w:val="en-US"/>
        </w:rPr>
        <w:t xml:space="preserve"> – which are three of the five machines that according to the ground truth proliferated the attack</w:t>
      </w:r>
      <w:r w:rsidR="00330D7A">
        <w:t>.</w:t>
      </w:r>
      <w:r w:rsidR="00463ED9" w:rsidRPr="00463ED9">
        <w:t xml:space="preserve"> </w:t>
      </w:r>
      <w:r w:rsidR="00463ED9">
        <w:t>We further used the same normative pattern (Fig 5 (a)) to look for anomalous modification</w:t>
      </w:r>
      <w:r w:rsidR="00463ED9" w:rsidDel="00463ED9">
        <w:t xml:space="preserve"> </w:t>
      </w:r>
      <w:r w:rsidR="006069F2">
        <w:t xml:space="preserve">using </w:t>
      </w:r>
      <w:r w:rsidR="00F31242">
        <w:rPr>
          <w:lang w:val="en-US"/>
        </w:rPr>
        <w:t xml:space="preserve">the </w:t>
      </w:r>
      <w:r w:rsidR="006069F2">
        <w:t>GBAD-MDL</w:t>
      </w:r>
      <w:r w:rsidR="00F31242">
        <w:rPr>
          <w:lang w:val="en-US"/>
        </w:rPr>
        <w:t xml:space="preserve"> algorithm</w:t>
      </w:r>
      <w:r w:rsidR="006069F2">
        <w:t xml:space="preserve"> and discovered the anomaly as </w:t>
      </w:r>
      <w:r w:rsidR="00463ED9">
        <w:t>shown in Fig 5(</w:t>
      </w:r>
      <w:r w:rsidR="00F50F18">
        <w:t>b</w:t>
      </w:r>
      <w:r w:rsidR="00463ED9">
        <w:t>) where the edge label (from “</w:t>
      </w:r>
      <w:r w:rsidR="00463ED9" w:rsidRPr="00A44BF6">
        <w:rPr>
          <w:i/>
          <w:iCs/>
        </w:rPr>
        <w:t>internet</w:t>
      </w:r>
      <w:r w:rsidR="00463ED9">
        <w:t>” to “</w:t>
      </w:r>
      <w:r w:rsidR="00463ED9" w:rsidRPr="00A44BF6">
        <w:rPr>
          <w:i/>
          <w:iCs/>
        </w:rPr>
        <w:t>external web</w:t>
      </w:r>
      <w:r w:rsidR="00463ED9">
        <w:t>”) was modified to “</w:t>
      </w:r>
      <w:r w:rsidR="00463ED9" w:rsidRPr="00A44BF6">
        <w:rPr>
          <w:i/>
          <w:iCs/>
        </w:rPr>
        <w:t>high</w:t>
      </w:r>
      <w:r w:rsidR="00463ED9">
        <w:t>” instead of “</w:t>
      </w:r>
      <w:r w:rsidR="00463ED9" w:rsidRPr="006069F2">
        <w:rPr>
          <w:i/>
          <w:iCs/>
        </w:rPr>
        <w:t>mid</w:t>
      </w:r>
      <w:r w:rsidR="00463ED9">
        <w:t xml:space="preserve">” </w:t>
      </w:r>
      <w:r w:rsidR="006069F2">
        <w:t xml:space="preserve">as suggested by </w:t>
      </w:r>
      <w:r w:rsidR="00F31242">
        <w:rPr>
          <w:lang w:val="en-US"/>
        </w:rPr>
        <w:t xml:space="preserve">the </w:t>
      </w:r>
      <w:r w:rsidR="00463ED9">
        <w:t xml:space="preserve">normative pattern. </w:t>
      </w:r>
      <w:r w:rsidR="00F31242">
        <w:rPr>
          <w:lang w:val="en-US"/>
        </w:rPr>
        <w:t>In this case, t</w:t>
      </w:r>
      <w:r w:rsidR="00463ED9">
        <w:t xml:space="preserve">here was just one instance of </w:t>
      </w:r>
      <w:r w:rsidR="006069F2">
        <w:t xml:space="preserve">this </w:t>
      </w:r>
      <w:r w:rsidR="00463ED9">
        <w:t>anomaly</w:t>
      </w:r>
      <w:r w:rsidR="006069F2">
        <w:t xml:space="preserve">. But, the </w:t>
      </w:r>
      <w:r w:rsidR="006069F2">
        <w:t xml:space="preserve">noticeable fact </w:t>
      </w:r>
      <w:r w:rsidR="00BA1EDF">
        <w:rPr>
          <w:noProof/>
          <w:lang w:val="en-US" w:eastAsia="en-US" w:bidi="ne-NP"/>
        </w:rPr>
        <mc:AlternateContent>
          <mc:Choice Requires="wps">
            <w:drawing>
              <wp:anchor distT="0" distB="0" distL="114300" distR="114300" simplePos="0" relativeHeight="251658240" behindDoc="0" locked="0" layoutInCell="1" allowOverlap="1" wp14:anchorId="2703A846" wp14:editId="796E7337">
                <wp:simplePos x="0" y="0"/>
                <wp:positionH relativeFrom="column">
                  <wp:posOffset>0</wp:posOffset>
                </wp:positionH>
                <wp:positionV relativeFrom="paragraph">
                  <wp:posOffset>0</wp:posOffset>
                </wp:positionV>
                <wp:extent cx="3251835" cy="45745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51835" cy="4574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768B5" w14:textId="77777777" w:rsidR="00A256DD" w:rsidRDefault="00A256DD" w:rsidP="00A256DD">
                            <w:r>
                              <w:rPr>
                                <w:noProof/>
                                <w:lang w:bidi="ne-NP"/>
                              </w:rPr>
                              <w:drawing>
                                <wp:inline distT="0" distB="0" distL="0" distR="0" wp14:anchorId="2809BDCE" wp14:editId="18C361FA">
                                  <wp:extent cx="1051198" cy="12413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norm.pdf"/>
                                          <pic:cNvPicPr/>
                                        </pic:nvPicPr>
                                        <pic:blipFill>
                                          <a:blip r:embed="rId22">
                                            <a:extLst>
                                              <a:ext uri="{28A0092B-C50C-407E-A947-70E740481C1C}">
                                                <a14:useLocalDpi xmlns:a14="http://schemas.microsoft.com/office/drawing/2010/main" val="0"/>
                                              </a:ext>
                                            </a:extLst>
                                          </a:blip>
                                          <a:stretch>
                                            <a:fillRect/>
                                          </a:stretch>
                                        </pic:blipFill>
                                        <pic:spPr>
                                          <a:xfrm>
                                            <a:off x="0" y="0"/>
                                            <a:ext cx="1064180" cy="1256640"/>
                                          </a:xfrm>
                                          <a:prstGeom prst="rect">
                                            <a:avLst/>
                                          </a:prstGeom>
                                        </pic:spPr>
                                      </pic:pic>
                                    </a:graphicData>
                                  </a:graphic>
                                </wp:inline>
                              </w:drawing>
                            </w:r>
                          </w:p>
                          <w:p w14:paraId="0AD8B0BD" w14:textId="77777777" w:rsidR="00A256DD" w:rsidRDefault="00A256DD" w:rsidP="00A256DD"/>
                          <w:p w14:paraId="3600F2FD" w14:textId="2F67FC86" w:rsidR="00A256DD" w:rsidRDefault="00A256DD" w:rsidP="00A256DD">
                            <w:pPr>
                              <w:rPr>
                                <w:noProof/>
                                <w:lang w:bidi="ne-NP"/>
                              </w:rPr>
                            </w:pPr>
                            <w:r>
                              <w:rPr>
                                <w:noProof/>
                                <w:lang w:bidi="ne-NP"/>
                              </w:rPr>
                              <w:drawing>
                                <wp:inline distT="0" distB="0" distL="0" distR="0" wp14:anchorId="1A927B01" wp14:editId="00859E46">
                                  <wp:extent cx="1067275" cy="1271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3.pdf"/>
                                          <pic:cNvPicPr/>
                                        </pic:nvPicPr>
                                        <pic:blipFill>
                                          <a:blip r:embed="rId23">
                                            <a:extLst>
                                              <a:ext uri="{28A0092B-C50C-407E-A947-70E740481C1C}">
                                                <a14:useLocalDpi xmlns:a14="http://schemas.microsoft.com/office/drawing/2010/main" val="0"/>
                                              </a:ext>
                                            </a:extLst>
                                          </a:blip>
                                          <a:stretch>
                                            <a:fillRect/>
                                          </a:stretch>
                                        </pic:blipFill>
                                        <pic:spPr>
                                          <a:xfrm>
                                            <a:off x="0" y="0"/>
                                            <a:ext cx="1096310" cy="1306241"/>
                                          </a:xfrm>
                                          <a:prstGeom prst="rect">
                                            <a:avLst/>
                                          </a:prstGeom>
                                        </pic:spPr>
                                      </pic:pic>
                                    </a:graphicData>
                                  </a:graphic>
                                </wp:inline>
                              </w:drawing>
                            </w:r>
                            <w:r w:rsidR="00465366">
                              <w:rPr>
                                <w:noProof/>
                                <w:lang w:bidi="ne-NP"/>
                              </w:rPr>
                              <w:t xml:space="preserve">          </w:t>
                            </w:r>
                            <w:r>
                              <w:rPr>
                                <w:noProof/>
                                <w:lang w:bidi="ne-NP"/>
                              </w:rPr>
                              <w:drawing>
                                <wp:inline distT="0" distB="0" distL="0" distR="0" wp14:anchorId="21158CCB" wp14:editId="52C7056A">
                                  <wp:extent cx="1049993" cy="1273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sanomprob1.pdf"/>
                                          <pic:cNvPicPr/>
                                        </pic:nvPicPr>
                                        <pic:blipFill>
                                          <a:blip r:embed="rId24">
                                            <a:extLst>
                                              <a:ext uri="{28A0092B-C50C-407E-A947-70E740481C1C}">
                                                <a14:useLocalDpi xmlns:a14="http://schemas.microsoft.com/office/drawing/2010/main" val="0"/>
                                              </a:ext>
                                            </a:extLst>
                                          </a:blip>
                                          <a:stretch>
                                            <a:fillRect/>
                                          </a:stretch>
                                        </pic:blipFill>
                                        <pic:spPr>
                                          <a:xfrm>
                                            <a:off x="0" y="0"/>
                                            <a:ext cx="1049993" cy="1273395"/>
                                          </a:xfrm>
                                          <a:prstGeom prst="rect">
                                            <a:avLst/>
                                          </a:prstGeom>
                                        </pic:spPr>
                                      </pic:pic>
                                    </a:graphicData>
                                  </a:graphic>
                                </wp:inline>
                              </w:drawing>
                            </w:r>
                          </w:p>
                          <w:p w14:paraId="5D76B3D1" w14:textId="77777777" w:rsidR="00A256DD" w:rsidRDefault="00A256DD" w:rsidP="00A256DD"/>
                          <w:p w14:paraId="2DDD45F3" w14:textId="77777777" w:rsidR="00A256DD" w:rsidRPr="003F3C77" w:rsidRDefault="00A256DD" w:rsidP="00A256DD">
                            <w:pPr>
                              <w:rPr>
                                <w:sz w:val="16"/>
                                <w:szCs w:val="16"/>
                              </w:rPr>
                            </w:pPr>
                            <w:r w:rsidRPr="003F3C77">
                              <w:rPr>
                                <w:sz w:val="16"/>
                                <w:szCs w:val="16"/>
                              </w:rPr>
                              <w:t>Fig</w:t>
                            </w:r>
                            <w:r>
                              <w:rPr>
                                <w:sz w:val="16"/>
                                <w:szCs w:val="16"/>
                              </w:rPr>
                              <w:t>.</w:t>
                            </w:r>
                            <w:r w:rsidRPr="003F3C77">
                              <w:rPr>
                                <w:sz w:val="16"/>
                                <w:szCs w:val="16"/>
                              </w:rPr>
                              <w:t xml:space="preserve"> 5. (a) Normative Pattern I</w:t>
                            </w:r>
                          </w:p>
                          <w:p w14:paraId="1CD139C5" w14:textId="77777777" w:rsidR="00A256DD" w:rsidRPr="003F3C77" w:rsidRDefault="00A256DD" w:rsidP="00A256DD">
                            <w:pPr>
                              <w:rPr>
                                <w:sz w:val="16"/>
                                <w:szCs w:val="16"/>
                              </w:rPr>
                            </w:pPr>
                            <w:r w:rsidRPr="003F3C77">
                              <w:rPr>
                                <w:sz w:val="16"/>
                                <w:szCs w:val="16"/>
                              </w:rPr>
                              <w:t xml:space="preserve">b) Anomalous </w:t>
                            </w:r>
                            <w:r>
                              <w:rPr>
                                <w:sz w:val="16"/>
                                <w:szCs w:val="16"/>
                              </w:rPr>
                              <w:t>modification (</w:t>
                            </w:r>
                            <w:r w:rsidRPr="003F3C77">
                              <w:rPr>
                                <w:sz w:val="16"/>
                                <w:szCs w:val="16"/>
                              </w:rPr>
                              <w:t>edge “</w:t>
                            </w:r>
                            <w:r w:rsidRPr="003F3C77">
                              <w:rPr>
                                <w:i/>
                                <w:iCs/>
                                <w:sz w:val="16"/>
                                <w:szCs w:val="16"/>
                              </w:rPr>
                              <w:t>high</w:t>
                            </w:r>
                            <w:r w:rsidRPr="003F3C77">
                              <w:rPr>
                                <w:sz w:val="16"/>
                                <w:szCs w:val="16"/>
                              </w:rPr>
                              <w:t>”)</w:t>
                            </w:r>
                            <w:r>
                              <w:rPr>
                                <w:sz w:val="16"/>
                                <w:szCs w:val="16"/>
                              </w:rPr>
                              <w:t xml:space="preserve"> discovered </w:t>
                            </w:r>
                            <w:r w:rsidRPr="003F3C77">
                              <w:rPr>
                                <w:sz w:val="16"/>
                                <w:szCs w:val="16"/>
                              </w:rPr>
                              <w:t>using GBAD-MDL</w:t>
                            </w:r>
                          </w:p>
                          <w:p w14:paraId="21A200C7" w14:textId="77777777" w:rsidR="00A256DD" w:rsidRPr="003F3C77" w:rsidRDefault="00A256DD" w:rsidP="00A256DD">
                            <w:pPr>
                              <w:rPr>
                                <w:sz w:val="16"/>
                                <w:szCs w:val="16"/>
                              </w:rPr>
                            </w:pPr>
                            <w:r w:rsidRPr="003F3C77">
                              <w:rPr>
                                <w:sz w:val="16"/>
                                <w:szCs w:val="16"/>
                              </w:rPr>
                              <w:t xml:space="preserve">c) Anomalous </w:t>
                            </w:r>
                            <w:r>
                              <w:rPr>
                                <w:sz w:val="16"/>
                                <w:szCs w:val="16"/>
                              </w:rPr>
                              <w:t>insertion (extra node and edge) discovered</w:t>
                            </w:r>
                            <w:r w:rsidRPr="003F3C77">
                              <w:rPr>
                                <w:sz w:val="16"/>
                                <w:szCs w:val="16"/>
                              </w:rPr>
                              <w:t xml:space="preserve"> using GBAD-P</w:t>
                            </w:r>
                          </w:p>
                          <w:p w14:paraId="5F048D56" w14:textId="77777777" w:rsidR="00A256DD" w:rsidRDefault="00A256DD" w:rsidP="00A256DD"/>
                          <w:p w14:paraId="4CAEFB2D" w14:textId="1DA52E6C" w:rsidR="00A256DD" w:rsidRDefault="00A256DD" w:rsidP="00A256DD">
                            <w:r>
                              <w:rPr>
                                <w:noProof/>
                                <w:lang w:bidi="ne-NP"/>
                              </w:rPr>
                              <w:drawing>
                                <wp:inline distT="0" distB="0" distL="0" distR="0" wp14:anchorId="3827854B" wp14:editId="5F315EDE">
                                  <wp:extent cx="1162605" cy="7915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snorm26.jpeg"/>
                                          <pic:cNvPicPr/>
                                        </pic:nvPicPr>
                                        <pic:blipFill>
                                          <a:blip r:embed="rId25">
                                            <a:extLst>
                                              <a:ext uri="{28A0092B-C50C-407E-A947-70E740481C1C}">
                                                <a14:useLocalDpi xmlns:a14="http://schemas.microsoft.com/office/drawing/2010/main" val="0"/>
                                              </a:ext>
                                            </a:extLst>
                                          </a:blip>
                                          <a:stretch>
                                            <a:fillRect/>
                                          </a:stretch>
                                        </pic:blipFill>
                                        <pic:spPr>
                                          <a:xfrm>
                                            <a:off x="0" y="0"/>
                                            <a:ext cx="1182129" cy="804853"/>
                                          </a:xfrm>
                                          <a:prstGeom prst="rect">
                                            <a:avLst/>
                                          </a:prstGeom>
                                        </pic:spPr>
                                      </pic:pic>
                                    </a:graphicData>
                                  </a:graphic>
                                </wp:inline>
                              </w:drawing>
                            </w:r>
                            <w:r w:rsidR="00465366">
                              <w:t xml:space="preserve">         </w:t>
                            </w:r>
                            <w:r>
                              <w:rPr>
                                <w:noProof/>
                                <w:lang w:bidi="ne-NP"/>
                              </w:rPr>
                              <w:drawing>
                                <wp:inline distT="0" distB="0" distL="0" distR="0" wp14:anchorId="04115593" wp14:editId="280CA399">
                                  <wp:extent cx="1580740" cy="7782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sanom26.jpeg"/>
                                          <pic:cNvPicPr/>
                                        </pic:nvPicPr>
                                        <pic:blipFill>
                                          <a:blip r:embed="rId26">
                                            <a:extLst>
                                              <a:ext uri="{28A0092B-C50C-407E-A947-70E740481C1C}">
                                                <a14:useLocalDpi xmlns:a14="http://schemas.microsoft.com/office/drawing/2010/main" val="0"/>
                                              </a:ext>
                                            </a:extLst>
                                          </a:blip>
                                          <a:stretch>
                                            <a:fillRect/>
                                          </a:stretch>
                                        </pic:blipFill>
                                        <pic:spPr>
                                          <a:xfrm>
                                            <a:off x="0" y="0"/>
                                            <a:ext cx="1735665" cy="854480"/>
                                          </a:xfrm>
                                          <a:prstGeom prst="rect">
                                            <a:avLst/>
                                          </a:prstGeom>
                                        </pic:spPr>
                                      </pic:pic>
                                    </a:graphicData>
                                  </a:graphic>
                                </wp:inline>
                              </w:drawing>
                            </w:r>
                          </w:p>
                          <w:p w14:paraId="6FE6CC81" w14:textId="77777777" w:rsidR="00A256DD" w:rsidRPr="003F3C77" w:rsidRDefault="00A256DD" w:rsidP="00A256DD">
                            <w:pPr>
                              <w:rPr>
                                <w:sz w:val="16"/>
                                <w:szCs w:val="16"/>
                              </w:rPr>
                            </w:pPr>
                          </w:p>
                          <w:p w14:paraId="044064EE" w14:textId="77777777" w:rsidR="00A256DD" w:rsidRPr="003F3C77" w:rsidRDefault="00A256DD" w:rsidP="00A256DD">
                            <w:pPr>
                              <w:rPr>
                                <w:sz w:val="16"/>
                                <w:szCs w:val="16"/>
                              </w:rPr>
                            </w:pPr>
                            <w:r w:rsidRPr="003F3C77">
                              <w:rPr>
                                <w:sz w:val="16"/>
                                <w:szCs w:val="16"/>
                              </w:rPr>
                              <w:t>Fig</w:t>
                            </w:r>
                            <w:r>
                              <w:rPr>
                                <w:sz w:val="16"/>
                                <w:szCs w:val="16"/>
                              </w:rPr>
                              <w:t>.</w:t>
                            </w:r>
                            <w:r w:rsidRPr="003F3C77">
                              <w:rPr>
                                <w:sz w:val="16"/>
                                <w:szCs w:val="16"/>
                              </w:rPr>
                              <w:t xml:space="preserve"> 6. (a) Normative Pattern II</w:t>
                            </w:r>
                          </w:p>
                          <w:p w14:paraId="356CBFE0" w14:textId="77777777" w:rsidR="00A256DD" w:rsidRDefault="00A256DD" w:rsidP="00A256DD">
                            <w:r w:rsidRPr="003F3C77">
                              <w:rPr>
                                <w:sz w:val="16"/>
                                <w:szCs w:val="16"/>
                              </w:rPr>
                              <w:t xml:space="preserve">b) Anomalous </w:t>
                            </w:r>
                            <w:r>
                              <w:rPr>
                                <w:sz w:val="16"/>
                                <w:szCs w:val="16"/>
                              </w:rPr>
                              <w:t>insertion (extra node and edge) discovered using</w:t>
                            </w:r>
                            <w:r w:rsidRPr="003F3C77">
                              <w:rPr>
                                <w:sz w:val="16"/>
                                <w:szCs w:val="16"/>
                              </w:rPr>
                              <w:t xml:space="preserve"> GBAD-P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703A846" id="Text Box 15" o:spid="_x0000_s1031" type="#_x0000_t202" style="position:absolute;left:0;text-align:left;margin-left:0;margin-top:0;width:256.05pt;height:36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" filled="f" stroked="f">
                <v:textbox>
                  <w:txbxContent>
                    <w:p w14:paraId="48D768B5" w14:textId="77777777" w:rsidR="00A256DD" w:rsidRDefault="00A256DD" w:rsidP="00A256DD">
                      <w:r>
                        <w:rPr>
                          <w:noProof/>
                        </w:rPr>
                        <w:drawing>
                          <wp:inline distT="0" distB="0" distL="0" distR="0" wp14:anchorId="2809BDCE" wp14:editId="18C361FA">
                            <wp:extent cx="1051198" cy="12413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norm.pdf"/>
                                    <pic:cNvPicPr/>
                                  </pic:nvPicPr>
                                  <pic:blipFill>
                                    <a:blip r:embed="rId27">
                                      <a:extLst>
                                        <a:ext uri="{28A0092B-C50C-407E-A947-70E740481C1C}">
                                          <a14:useLocalDpi xmlns:a14="http://schemas.microsoft.com/office/drawing/2010/main" val="0"/>
                                        </a:ext>
                                      </a:extLst>
                                    </a:blip>
                                    <a:stretch>
                                      <a:fillRect/>
                                    </a:stretch>
                                  </pic:blipFill>
                                  <pic:spPr>
                                    <a:xfrm>
                                      <a:off x="0" y="0"/>
                                      <a:ext cx="1064180" cy="1256640"/>
                                    </a:xfrm>
                                    <a:prstGeom prst="rect">
                                      <a:avLst/>
                                    </a:prstGeom>
                                  </pic:spPr>
                                </pic:pic>
                              </a:graphicData>
                            </a:graphic>
                          </wp:inline>
                        </w:drawing>
                      </w:r>
                    </w:p>
                    <w:p w14:paraId="0AD8B0BD" w14:textId="77777777" w:rsidR="00A256DD" w:rsidRDefault="00A256DD" w:rsidP="00A256DD"/>
                    <w:p w14:paraId="3600F2FD" w14:textId="2F67FC86" w:rsidR="00A256DD" w:rsidRDefault="00A256DD" w:rsidP="00A256DD">
                      <w:pPr>
                        <w:rPr>
                          <w:noProof/>
                          <w:lang w:bidi="ne-NP"/>
                        </w:rPr>
                      </w:pPr>
                      <w:r>
                        <w:rPr>
                          <w:noProof/>
                        </w:rPr>
                        <w:drawing>
                          <wp:inline distT="0" distB="0" distL="0" distR="0" wp14:anchorId="1A927B01" wp14:editId="00859E46">
                            <wp:extent cx="1067275" cy="12716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3.pdf"/>
                                    <pic:cNvPicPr/>
                                  </pic:nvPicPr>
                                  <pic:blipFill>
                                    <a:blip r:embed="rId28">
                                      <a:extLst>
                                        <a:ext uri="{28A0092B-C50C-407E-A947-70E740481C1C}">
                                          <a14:useLocalDpi xmlns:a14="http://schemas.microsoft.com/office/drawing/2010/main" val="0"/>
                                        </a:ext>
                                      </a:extLst>
                                    </a:blip>
                                    <a:stretch>
                                      <a:fillRect/>
                                    </a:stretch>
                                  </pic:blipFill>
                                  <pic:spPr>
                                    <a:xfrm>
                                      <a:off x="0" y="0"/>
                                      <a:ext cx="1096310" cy="1306241"/>
                                    </a:xfrm>
                                    <a:prstGeom prst="rect">
                                      <a:avLst/>
                                    </a:prstGeom>
                                  </pic:spPr>
                                </pic:pic>
                              </a:graphicData>
                            </a:graphic>
                          </wp:inline>
                        </w:drawing>
                      </w:r>
                      <w:r w:rsidR="00465366">
                        <w:rPr>
                          <w:noProof/>
                          <w:lang w:bidi="ne-NP"/>
                        </w:rPr>
                        <w:t xml:space="preserve">          </w:t>
                      </w:r>
                      <w:r>
                        <w:rPr>
                          <w:noProof/>
                        </w:rPr>
                        <w:drawing>
                          <wp:inline distT="0" distB="0" distL="0" distR="0" wp14:anchorId="21158CCB" wp14:editId="52C7056A">
                            <wp:extent cx="1049993" cy="1273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sanomprob1.pdf"/>
                                    <pic:cNvPicPr/>
                                  </pic:nvPicPr>
                                  <pic:blipFill>
                                    <a:blip r:embed="rId29">
                                      <a:extLst>
                                        <a:ext uri="{28A0092B-C50C-407E-A947-70E740481C1C}">
                                          <a14:useLocalDpi xmlns:a14="http://schemas.microsoft.com/office/drawing/2010/main" val="0"/>
                                        </a:ext>
                                      </a:extLst>
                                    </a:blip>
                                    <a:stretch>
                                      <a:fillRect/>
                                    </a:stretch>
                                  </pic:blipFill>
                                  <pic:spPr>
                                    <a:xfrm>
                                      <a:off x="0" y="0"/>
                                      <a:ext cx="1049993" cy="1273395"/>
                                    </a:xfrm>
                                    <a:prstGeom prst="rect">
                                      <a:avLst/>
                                    </a:prstGeom>
                                  </pic:spPr>
                                </pic:pic>
                              </a:graphicData>
                            </a:graphic>
                          </wp:inline>
                        </w:drawing>
                      </w:r>
                    </w:p>
                    <w:p w14:paraId="5D76B3D1" w14:textId="77777777" w:rsidR="00A256DD" w:rsidRDefault="00A256DD" w:rsidP="00A256DD"/>
                    <w:p w14:paraId="2DDD45F3" w14:textId="77777777" w:rsidR="00A256DD" w:rsidRPr="003F3C77" w:rsidRDefault="00A256DD" w:rsidP="00A256DD">
                      <w:pPr>
                        <w:rPr>
                          <w:sz w:val="16"/>
                          <w:szCs w:val="16"/>
                        </w:rPr>
                      </w:pPr>
                      <w:r w:rsidRPr="003F3C77">
                        <w:rPr>
                          <w:sz w:val="16"/>
                          <w:szCs w:val="16"/>
                        </w:rPr>
                        <w:t>Fig</w:t>
                      </w:r>
                      <w:r>
                        <w:rPr>
                          <w:sz w:val="16"/>
                          <w:szCs w:val="16"/>
                        </w:rPr>
                        <w:t>.</w:t>
                      </w:r>
                      <w:r w:rsidRPr="003F3C77">
                        <w:rPr>
                          <w:sz w:val="16"/>
                          <w:szCs w:val="16"/>
                        </w:rPr>
                        <w:t xml:space="preserve"> 5. (a) Normative Pattern I</w:t>
                      </w:r>
                    </w:p>
                    <w:p w14:paraId="1CD139C5" w14:textId="77777777" w:rsidR="00A256DD" w:rsidRPr="003F3C77" w:rsidRDefault="00A256DD" w:rsidP="00A256DD">
                      <w:pPr>
                        <w:rPr>
                          <w:sz w:val="16"/>
                          <w:szCs w:val="16"/>
                        </w:rPr>
                      </w:pPr>
                      <w:r w:rsidRPr="003F3C77">
                        <w:rPr>
                          <w:sz w:val="16"/>
                          <w:szCs w:val="16"/>
                        </w:rPr>
                        <w:t xml:space="preserve">b) Anomalous </w:t>
                      </w:r>
                      <w:r>
                        <w:rPr>
                          <w:sz w:val="16"/>
                          <w:szCs w:val="16"/>
                        </w:rPr>
                        <w:t>modification (</w:t>
                      </w:r>
                      <w:r w:rsidRPr="003F3C77">
                        <w:rPr>
                          <w:sz w:val="16"/>
                          <w:szCs w:val="16"/>
                        </w:rPr>
                        <w:t>edge “</w:t>
                      </w:r>
                      <w:r w:rsidRPr="003F3C77">
                        <w:rPr>
                          <w:i/>
                          <w:iCs/>
                          <w:sz w:val="16"/>
                          <w:szCs w:val="16"/>
                        </w:rPr>
                        <w:t>high</w:t>
                      </w:r>
                      <w:r w:rsidRPr="003F3C77">
                        <w:rPr>
                          <w:sz w:val="16"/>
                          <w:szCs w:val="16"/>
                        </w:rPr>
                        <w:t>”)</w:t>
                      </w:r>
                      <w:r>
                        <w:rPr>
                          <w:sz w:val="16"/>
                          <w:szCs w:val="16"/>
                        </w:rPr>
                        <w:t xml:space="preserve"> discovered </w:t>
                      </w:r>
                      <w:r w:rsidRPr="003F3C77">
                        <w:rPr>
                          <w:sz w:val="16"/>
                          <w:szCs w:val="16"/>
                        </w:rPr>
                        <w:t>using GBAD-MDL</w:t>
                      </w:r>
                    </w:p>
                    <w:p w14:paraId="21A200C7" w14:textId="77777777" w:rsidR="00A256DD" w:rsidRPr="003F3C77" w:rsidRDefault="00A256DD" w:rsidP="00A256DD">
                      <w:pPr>
                        <w:rPr>
                          <w:sz w:val="16"/>
                          <w:szCs w:val="16"/>
                        </w:rPr>
                      </w:pPr>
                      <w:r w:rsidRPr="003F3C77">
                        <w:rPr>
                          <w:sz w:val="16"/>
                          <w:szCs w:val="16"/>
                        </w:rPr>
                        <w:t xml:space="preserve">c) Anomalous </w:t>
                      </w:r>
                      <w:r>
                        <w:rPr>
                          <w:sz w:val="16"/>
                          <w:szCs w:val="16"/>
                        </w:rPr>
                        <w:t>insertion (extra node and edge) discovered</w:t>
                      </w:r>
                      <w:r w:rsidRPr="003F3C77">
                        <w:rPr>
                          <w:sz w:val="16"/>
                          <w:szCs w:val="16"/>
                        </w:rPr>
                        <w:t xml:space="preserve"> using GBAD-P</w:t>
                      </w:r>
                    </w:p>
                    <w:p w14:paraId="5F048D56" w14:textId="77777777" w:rsidR="00A256DD" w:rsidRDefault="00A256DD" w:rsidP="00A256DD"/>
                    <w:p w14:paraId="4CAEFB2D" w14:textId="1DA52E6C" w:rsidR="00A256DD" w:rsidRDefault="00A256DD" w:rsidP="00A256DD">
                      <w:r>
                        <w:rPr>
                          <w:noProof/>
                        </w:rPr>
                        <w:drawing>
                          <wp:inline distT="0" distB="0" distL="0" distR="0" wp14:anchorId="3827854B" wp14:editId="5F315EDE">
                            <wp:extent cx="1162605" cy="79156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snorm26.jpeg"/>
                                    <pic:cNvPicPr/>
                                  </pic:nvPicPr>
                                  <pic:blipFill>
                                    <a:blip r:embed="rId30">
                                      <a:extLst>
                                        <a:ext uri="{28A0092B-C50C-407E-A947-70E740481C1C}">
                                          <a14:useLocalDpi xmlns:a14="http://schemas.microsoft.com/office/drawing/2010/main" val="0"/>
                                        </a:ext>
                                      </a:extLst>
                                    </a:blip>
                                    <a:stretch>
                                      <a:fillRect/>
                                    </a:stretch>
                                  </pic:blipFill>
                                  <pic:spPr>
                                    <a:xfrm>
                                      <a:off x="0" y="0"/>
                                      <a:ext cx="1182129" cy="804853"/>
                                    </a:xfrm>
                                    <a:prstGeom prst="rect">
                                      <a:avLst/>
                                    </a:prstGeom>
                                  </pic:spPr>
                                </pic:pic>
                              </a:graphicData>
                            </a:graphic>
                          </wp:inline>
                        </w:drawing>
                      </w:r>
                      <w:r w:rsidR="00465366">
                        <w:t xml:space="preserve">         </w:t>
                      </w:r>
                      <w:r>
                        <w:rPr>
                          <w:noProof/>
                        </w:rPr>
                        <w:drawing>
                          <wp:inline distT="0" distB="0" distL="0" distR="0" wp14:anchorId="04115593" wp14:editId="280CA399">
                            <wp:extent cx="1580740" cy="7782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sanom26.jpeg"/>
                                    <pic:cNvPicPr/>
                                  </pic:nvPicPr>
                                  <pic:blipFill>
                                    <a:blip r:embed="rId31">
                                      <a:extLst>
                                        <a:ext uri="{28A0092B-C50C-407E-A947-70E740481C1C}">
                                          <a14:useLocalDpi xmlns:a14="http://schemas.microsoft.com/office/drawing/2010/main" val="0"/>
                                        </a:ext>
                                      </a:extLst>
                                    </a:blip>
                                    <a:stretch>
                                      <a:fillRect/>
                                    </a:stretch>
                                  </pic:blipFill>
                                  <pic:spPr>
                                    <a:xfrm>
                                      <a:off x="0" y="0"/>
                                      <a:ext cx="1735665" cy="854480"/>
                                    </a:xfrm>
                                    <a:prstGeom prst="rect">
                                      <a:avLst/>
                                    </a:prstGeom>
                                  </pic:spPr>
                                </pic:pic>
                              </a:graphicData>
                            </a:graphic>
                          </wp:inline>
                        </w:drawing>
                      </w:r>
                    </w:p>
                    <w:p w14:paraId="6FE6CC81" w14:textId="77777777" w:rsidR="00A256DD" w:rsidRPr="003F3C77" w:rsidRDefault="00A256DD" w:rsidP="00A256DD">
                      <w:pPr>
                        <w:rPr>
                          <w:sz w:val="16"/>
                          <w:szCs w:val="16"/>
                        </w:rPr>
                      </w:pPr>
                    </w:p>
                    <w:p w14:paraId="044064EE" w14:textId="77777777" w:rsidR="00A256DD" w:rsidRPr="003F3C77" w:rsidRDefault="00A256DD" w:rsidP="00A256DD">
                      <w:pPr>
                        <w:rPr>
                          <w:sz w:val="16"/>
                          <w:szCs w:val="16"/>
                        </w:rPr>
                      </w:pPr>
                      <w:r w:rsidRPr="003F3C77">
                        <w:rPr>
                          <w:sz w:val="16"/>
                          <w:szCs w:val="16"/>
                        </w:rPr>
                        <w:t>Fig</w:t>
                      </w:r>
                      <w:r>
                        <w:rPr>
                          <w:sz w:val="16"/>
                          <w:szCs w:val="16"/>
                        </w:rPr>
                        <w:t>.</w:t>
                      </w:r>
                      <w:r w:rsidRPr="003F3C77">
                        <w:rPr>
                          <w:sz w:val="16"/>
                          <w:szCs w:val="16"/>
                        </w:rPr>
                        <w:t xml:space="preserve"> 6. (a) Normative Pattern II</w:t>
                      </w:r>
                    </w:p>
                    <w:p w14:paraId="356CBFE0" w14:textId="77777777" w:rsidR="00A256DD" w:rsidRDefault="00A256DD" w:rsidP="00A256DD">
                      <w:r w:rsidRPr="003F3C77">
                        <w:rPr>
                          <w:sz w:val="16"/>
                          <w:szCs w:val="16"/>
                        </w:rPr>
                        <w:t xml:space="preserve">b) Anomalous </w:t>
                      </w:r>
                      <w:r>
                        <w:rPr>
                          <w:sz w:val="16"/>
                          <w:szCs w:val="16"/>
                        </w:rPr>
                        <w:t>insertion (extra node and edge) discovered using</w:t>
                      </w:r>
                      <w:r w:rsidRPr="003F3C77">
                        <w:rPr>
                          <w:sz w:val="16"/>
                          <w:szCs w:val="16"/>
                        </w:rPr>
                        <w:t xml:space="preserve"> GBAD-P</w:t>
                      </w:r>
                    </w:p>
                  </w:txbxContent>
                </v:textbox>
                <w10:wrap type="square"/>
              </v:shape>
            </w:pict>
          </mc:Fallback>
        </mc:AlternateContent>
      </w:r>
      <w:r w:rsidR="006069F2">
        <w:t>was that the “</w:t>
      </w:r>
      <w:r w:rsidR="006069F2" w:rsidRPr="006069F2">
        <w:rPr>
          <w:i/>
          <w:iCs/>
        </w:rPr>
        <w:t>internet</w:t>
      </w:r>
      <w:r w:rsidR="006069F2">
        <w:rPr>
          <w:i/>
          <w:iCs/>
        </w:rPr>
        <w:t>”</w:t>
      </w:r>
      <w:r w:rsidR="006069F2" w:rsidRPr="006069F2">
        <w:t xml:space="preserve"> </w:t>
      </w:r>
      <w:r w:rsidR="006069F2">
        <w:t xml:space="preserve">node was associated with  </w:t>
      </w:r>
      <w:commentRangeStart w:id="19"/>
      <w:r w:rsidR="006069F2">
        <w:t xml:space="preserve">IP </w:t>
      </w:r>
      <w:r w:rsidR="006069F2" w:rsidRPr="006069F2">
        <w:rPr>
          <w:i/>
          <w:iCs/>
        </w:rPr>
        <w:t>10.200.150.206</w:t>
      </w:r>
      <w:r w:rsidR="006069F2">
        <w:t xml:space="preserve"> which is one of the three machine used in DoS attack</w:t>
      </w:r>
      <w:commentRangeEnd w:id="19"/>
      <w:r w:rsidR="00523DEE">
        <w:rPr>
          <w:rStyle w:val="CommentReference"/>
          <w:rFonts w:eastAsia="Times New Roman"/>
          <w:spacing w:val="0"/>
          <w:lang w:val="en-US" w:eastAsia="en-US"/>
        </w:rPr>
        <w:commentReference w:id="19"/>
      </w:r>
      <w:r w:rsidR="006069F2">
        <w:t>. And, this anomaly</w:t>
      </w:r>
      <w:r w:rsidR="00463ED9">
        <w:t xml:space="preserve"> occurs </w:t>
      </w:r>
      <w:r w:rsidR="003A5BFF">
        <w:t>on</w:t>
      </w:r>
      <w:r w:rsidR="00463ED9">
        <w:t xml:space="preserve"> the subgraph representing data at 11:</w:t>
      </w:r>
      <w:r w:rsidR="00463ED9" w:rsidRPr="00AB7662">
        <w:rPr>
          <w:noProof/>
        </w:rPr>
        <w:t>40:0</w:t>
      </w:r>
      <w:r w:rsidR="006069F2" w:rsidRPr="00AB7662">
        <w:rPr>
          <w:noProof/>
        </w:rPr>
        <w:t>7</w:t>
      </w:r>
      <w:r w:rsidR="00AB7662">
        <w:rPr>
          <w:noProof/>
          <w:lang w:val="en-US"/>
        </w:rPr>
        <w:t xml:space="preserve"> </w:t>
      </w:r>
      <w:r w:rsidR="00463ED9" w:rsidRPr="00AB7662">
        <w:rPr>
          <w:noProof/>
        </w:rPr>
        <w:t>am</w:t>
      </w:r>
      <w:r w:rsidR="00463ED9">
        <w:t xml:space="preserve"> </w:t>
      </w:r>
      <w:r w:rsidR="00F31242">
        <w:rPr>
          <w:lang w:val="en-US"/>
        </w:rPr>
        <w:t xml:space="preserve">- </w:t>
      </w:r>
      <w:r w:rsidR="00463ED9">
        <w:t>i.e.</w:t>
      </w:r>
      <w:r w:rsidR="00F15179">
        <w:rPr>
          <w:lang w:val="en-US"/>
        </w:rPr>
        <w:t>,</w:t>
      </w:r>
      <w:r w:rsidR="00463ED9">
        <w:t xml:space="preserve"> after </w:t>
      </w:r>
      <w:r w:rsidR="00F31242">
        <w:rPr>
          <w:lang w:val="en-US"/>
        </w:rPr>
        <w:t xml:space="preserve">only </w:t>
      </w:r>
      <w:r w:rsidR="00463ED9">
        <w:t>16 second</w:t>
      </w:r>
      <w:r w:rsidR="00F31242">
        <w:rPr>
          <w:lang w:val="en-US"/>
        </w:rPr>
        <w:t>s</w:t>
      </w:r>
      <w:r w:rsidR="00463ED9">
        <w:t xml:space="preserve"> of </w:t>
      </w:r>
      <w:r w:rsidR="00F31242">
        <w:rPr>
          <w:lang w:val="en-US"/>
        </w:rPr>
        <w:t xml:space="preserve">the </w:t>
      </w:r>
      <w:r w:rsidR="00463ED9">
        <w:t xml:space="preserve">inception of </w:t>
      </w:r>
      <w:r w:rsidR="00AC45FC">
        <w:t xml:space="preserve">the </w:t>
      </w:r>
      <w:r w:rsidR="00463ED9">
        <w:t>DoS attack</w:t>
      </w:r>
      <w:r w:rsidR="006069F2">
        <w:t>.</w:t>
      </w:r>
    </w:p>
    <w:p w14:paraId="0F5B3C36" w14:textId="4F30C025" w:rsidR="0043368C" w:rsidRDefault="006A6535" w:rsidP="00563E65">
      <w:pPr>
        <w:pStyle w:val="TextContent"/>
        <w:ind w:firstLine="0"/>
      </w:pPr>
      <w:r>
        <w:tab/>
      </w:r>
      <w:r w:rsidR="00DB5F5D">
        <w:t>In order to see if we can</w:t>
      </w:r>
      <w:r w:rsidR="00763120">
        <w:t xml:space="preserve"> </w:t>
      </w:r>
      <w:r w:rsidR="006069F2">
        <w:t xml:space="preserve">further </w:t>
      </w:r>
      <w:r w:rsidR="00763120">
        <w:t xml:space="preserve">reduce the </w:t>
      </w:r>
      <w:r w:rsidR="006069F2">
        <w:t xml:space="preserve">DoS attack detection </w:t>
      </w:r>
      <w:r w:rsidR="00763120">
        <w:t>delay</w:t>
      </w:r>
      <w:r w:rsidR="00CD697B">
        <w:t xml:space="preserve">, </w:t>
      </w:r>
      <w:r w:rsidR="00DB5F5D">
        <w:t>we use</w:t>
      </w:r>
      <w:r w:rsidR="00763120">
        <w:t>d</w:t>
      </w:r>
      <w:r w:rsidR="00DB5F5D">
        <w:t xml:space="preserve"> another subgraph </w:t>
      </w:r>
      <w:r w:rsidR="00A44BF6">
        <w:t xml:space="preserve">shown in Fig </w:t>
      </w:r>
      <w:r w:rsidR="00DB5F5D">
        <w:t>6</w:t>
      </w:r>
      <w:r w:rsidR="00A44BF6">
        <w:t>(a)</w:t>
      </w:r>
      <w:r w:rsidR="00DB5F5D">
        <w:t xml:space="preserve"> as a normative pattern. This subgraph</w:t>
      </w:r>
      <w:r w:rsidR="00A44BF6">
        <w:t xml:space="preserve"> </w:t>
      </w:r>
      <w:r w:rsidR="00AB7662" w:rsidRPr="00F15179">
        <w:rPr>
          <w:noProof/>
          <w:lang w:val="en-US"/>
        </w:rPr>
        <w:t>ha</w:t>
      </w:r>
      <w:r w:rsidR="00AB7662" w:rsidRPr="00AB7662">
        <w:rPr>
          <w:noProof/>
          <w:lang w:val="en-US"/>
        </w:rPr>
        <w:t>s</w:t>
      </w:r>
      <w:r w:rsidR="00763120">
        <w:t xml:space="preserve"> two</w:t>
      </w:r>
      <w:r w:rsidR="00A44BF6">
        <w:t xml:space="preserve"> internet device</w:t>
      </w:r>
      <w:r w:rsidR="002B2814">
        <w:rPr>
          <w:lang w:val="en-US"/>
        </w:rPr>
        <w:t>s</w:t>
      </w:r>
      <w:r w:rsidR="00A44BF6">
        <w:t xml:space="preserve"> (</w:t>
      </w:r>
      <w:r w:rsidR="00763120">
        <w:t>instead of</w:t>
      </w:r>
      <w:r w:rsidR="002B2814">
        <w:rPr>
          <w:lang w:val="en-US"/>
        </w:rPr>
        <w:t xml:space="preserve"> the</w:t>
      </w:r>
      <w:r w:rsidR="00763120">
        <w:t xml:space="preserve"> three in the earlier case) communicating with </w:t>
      </w:r>
      <w:r w:rsidR="00A44BF6">
        <w:t xml:space="preserve">the web server. </w:t>
      </w:r>
      <w:r w:rsidR="002B2814">
        <w:rPr>
          <w:lang w:val="en-US"/>
        </w:rPr>
        <w:t xml:space="preserve">As a result, the </w:t>
      </w:r>
      <w:r w:rsidR="00763120">
        <w:t>GBAD-P algorithm</w:t>
      </w:r>
      <w:r w:rsidR="00763120" w:rsidDel="00763120">
        <w:t xml:space="preserve"> </w:t>
      </w:r>
      <w:r w:rsidR="002B2814">
        <w:rPr>
          <w:lang w:val="en-US"/>
        </w:rPr>
        <w:t>reports an</w:t>
      </w:r>
      <w:r w:rsidR="002B2814">
        <w:t xml:space="preserve"> </w:t>
      </w:r>
      <w:r w:rsidR="00A44BF6">
        <w:t>anomalous insertion</w:t>
      </w:r>
      <w:r w:rsidR="00763120">
        <w:t xml:space="preserve"> on this normative pattern. T</w:t>
      </w:r>
      <w:r w:rsidR="00A44BF6">
        <w:t>he anomaly as shown in Fig 5(b) where extra node “</w:t>
      </w:r>
      <w:r w:rsidR="00A44BF6" w:rsidRPr="00720CD8">
        <w:rPr>
          <w:i/>
          <w:iCs/>
        </w:rPr>
        <w:t>DNS</w:t>
      </w:r>
      <w:r w:rsidR="00A44BF6">
        <w:t xml:space="preserve">” </w:t>
      </w:r>
      <w:r w:rsidR="00DB5F5D">
        <w:t xml:space="preserve">is </w:t>
      </w:r>
      <w:r w:rsidR="00A44BF6">
        <w:t xml:space="preserve">hanging off </w:t>
      </w:r>
      <w:r w:rsidR="00DB5F5D">
        <w:t xml:space="preserve">the node </w:t>
      </w:r>
      <w:r w:rsidR="00A44BF6">
        <w:t>“</w:t>
      </w:r>
      <w:r w:rsidR="00A44BF6" w:rsidRPr="00720CD8">
        <w:rPr>
          <w:i/>
          <w:iCs/>
        </w:rPr>
        <w:t>external web</w:t>
      </w:r>
      <w:r w:rsidR="00A44BF6">
        <w:t>”</w:t>
      </w:r>
      <w:r w:rsidR="00763120">
        <w:t xml:space="preserve"> </w:t>
      </w:r>
      <w:r w:rsidR="002B1696">
        <w:t xml:space="preserve">(indicated by </w:t>
      </w:r>
      <w:r w:rsidR="00AB7662" w:rsidRPr="00AB7662">
        <w:rPr>
          <w:noProof/>
          <w:lang w:val="en-US"/>
        </w:rPr>
        <w:t xml:space="preserve">the </w:t>
      </w:r>
      <w:r w:rsidR="002B1696" w:rsidRPr="00AB7662">
        <w:rPr>
          <w:noProof/>
        </w:rPr>
        <w:t>white</w:t>
      </w:r>
      <w:r w:rsidR="002B1696">
        <w:t xml:space="preserve"> node and an edge with black color) </w:t>
      </w:r>
      <w:r w:rsidR="00763120">
        <w:t>was reported</w:t>
      </w:r>
      <w:r w:rsidR="00A44BF6">
        <w:t>.</w:t>
      </w:r>
      <w:r w:rsidR="00DB5F5D">
        <w:t xml:space="preserve"> There was just one instance of this anomaly but it was </w:t>
      </w:r>
      <w:r w:rsidR="006069F2">
        <w:t xml:space="preserve">associated with the graph </w:t>
      </w:r>
      <w:r w:rsidR="00DB5F5D">
        <w:t xml:space="preserve">representing </w:t>
      </w:r>
      <w:r w:rsidR="00763120">
        <w:t xml:space="preserve">the </w:t>
      </w:r>
      <w:r w:rsidR="00DB5F5D">
        <w:t xml:space="preserve">data at </w:t>
      </w:r>
      <w:r w:rsidR="00DB5F5D" w:rsidRPr="00DB5F5D">
        <w:rPr>
          <w:lang w:val="en-US"/>
        </w:rPr>
        <w:t>11:</w:t>
      </w:r>
      <w:r w:rsidR="00DB5F5D" w:rsidRPr="00AB7662">
        <w:rPr>
          <w:noProof/>
          <w:lang w:val="en-US"/>
        </w:rPr>
        <w:t>39:55</w:t>
      </w:r>
      <w:r w:rsidR="00AB7662" w:rsidRPr="00F15179">
        <w:rPr>
          <w:noProof/>
          <w:lang w:val="en-US"/>
        </w:rPr>
        <w:t xml:space="preserve"> </w:t>
      </w:r>
      <w:r w:rsidR="00DB5F5D" w:rsidRPr="00AB7662">
        <w:rPr>
          <w:noProof/>
          <w:lang w:val="en-US"/>
        </w:rPr>
        <w:t>am</w:t>
      </w:r>
      <w:r w:rsidR="00DB5F5D">
        <w:rPr>
          <w:lang w:val="en-US"/>
        </w:rPr>
        <w:t xml:space="preserve"> </w:t>
      </w:r>
      <w:r w:rsidR="002B2814">
        <w:rPr>
          <w:lang w:val="en-US"/>
        </w:rPr>
        <w:t xml:space="preserve">- </w:t>
      </w:r>
      <w:r w:rsidR="00DB5F5D">
        <w:rPr>
          <w:lang w:val="en-US"/>
        </w:rPr>
        <w:t xml:space="preserve">i.e. </w:t>
      </w:r>
      <w:r w:rsidR="002B2814">
        <w:rPr>
          <w:lang w:val="en-US"/>
        </w:rPr>
        <w:t>only 4 seconds after the</w:t>
      </w:r>
      <w:r w:rsidR="00DB5F5D">
        <w:rPr>
          <w:lang w:val="en-US"/>
        </w:rPr>
        <w:t xml:space="preserve"> inception of </w:t>
      </w:r>
      <w:r w:rsidR="002B2814">
        <w:rPr>
          <w:lang w:val="en-US"/>
        </w:rPr>
        <w:t xml:space="preserve">the </w:t>
      </w:r>
      <w:r w:rsidR="00DB5F5D">
        <w:rPr>
          <w:lang w:val="en-US"/>
        </w:rPr>
        <w:t xml:space="preserve">DoS attack. </w:t>
      </w:r>
      <w:r w:rsidR="007955BE">
        <w:rPr>
          <w:lang w:val="en-US"/>
        </w:rPr>
        <w:t>No other anomalies are reported using the other GBAD algorithms</w:t>
      </w:r>
      <w:r w:rsidR="00BE59D3">
        <w:rPr>
          <w:lang w:val="en-US"/>
        </w:rPr>
        <w:t>.</w:t>
      </w:r>
    </w:p>
    <w:p w14:paraId="498EDE18" w14:textId="5D87F591" w:rsidR="00731E63" w:rsidRPr="00964BE5" w:rsidRDefault="6785B4B5" w:rsidP="008E7B3E">
      <w:pPr>
        <w:pStyle w:val="Heading1"/>
      </w:pPr>
      <w:r>
        <w:t>Analysis</w:t>
      </w:r>
    </w:p>
    <w:p w14:paraId="743D0E5C" w14:textId="691191E9" w:rsidR="00454B1F" w:rsidRPr="001B2B1D" w:rsidRDefault="00FB44A7" w:rsidP="00F86DBC">
      <w:pPr>
        <w:pStyle w:val="TextContent"/>
      </w:pPr>
      <w:r>
        <w:t>M</w:t>
      </w:r>
      <w:r w:rsidR="7A0EE9D3">
        <w:t xml:space="preserve">eaningful results from the firewall log that is concerned with the inception of the DoS attack was discovered using </w:t>
      </w:r>
      <w:r w:rsidR="007955BE">
        <w:rPr>
          <w:lang w:val="en-US"/>
        </w:rPr>
        <w:t>a</w:t>
      </w:r>
      <w:r w:rsidR="007955BE">
        <w:t xml:space="preserve"> </w:t>
      </w:r>
      <w:r w:rsidR="7A0EE9D3">
        <w:t xml:space="preserve">graph-based anomaly detection technique. </w:t>
      </w:r>
      <w:r w:rsidR="00A95F24" w:rsidRPr="00C24F6C">
        <w:rPr>
          <w:lang w:val="en-US"/>
        </w:rPr>
        <w:t xml:space="preserve">This discovery is interesting </w:t>
      </w:r>
      <w:r w:rsidR="00A921CE" w:rsidRPr="00C24F6C">
        <w:rPr>
          <w:lang w:val="en-US"/>
        </w:rPr>
        <w:t xml:space="preserve">because the </w:t>
      </w:r>
      <w:r w:rsidR="005E1659" w:rsidRPr="00C24F6C">
        <w:rPr>
          <w:lang w:val="en-US"/>
        </w:rPr>
        <w:t xml:space="preserve">first instance of an </w:t>
      </w:r>
      <w:r w:rsidR="00A921CE" w:rsidRPr="00C24F6C">
        <w:rPr>
          <w:lang w:val="en-US"/>
        </w:rPr>
        <w:t xml:space="preserve">anomaly </w:t>
      </w:r>
      <w:r w:rsidR="00C24F6C" w:rsidRPr="00C24F6C">
        <w:rPr>
          <w:lang w:val="en-US"/>
        </w:rPr>
        <w:t>reported by GBAD was</w:t>
      </w:r>
      <w:r w:rsidR="002D077E" w:rsidRPr="00C24F6C">
        <w:rPr>
          <w:lang w:val="en-US"/>
        </w:rPr>
        <w:t xml:space="preserve"> </w:t>
      </w:r>
      <w:r w:rsidR="005E1659" w:rsidRPr="00C24F6C">
        <w:rPr>
          <w:lang w:val="en-US"/>
        </w:rPr>
        <w:t xml:space="preserve">at </w:t>
      </w:r>
      <w:r w:rsidR="002D077E" w:rsidRPr="00C24F6C">
        <w:rPr>
          <w:lang w:val="en-US"/>
        </w:rPr>
        <w:t>11:39:55 am</w:t>
      </w:r>
      <w:r w:rsidR="00646F67" w:rsidRPr="00C24F6C">
        <w:rPr>
          <w:lang w:val="en-US"/>
        </w:rPr>
        <w:t xml:space="preserve"> while </w:t>
      </w:r>
      <w:r w:rsidR="00A921CE" w:rsidRPr="00C24F6C">
        <w:rPr>
          <w:lang w:val="en-US"/>
        </w:rPr>
        <w:t>according to the Ground truth, the inception of the DoS attack</w:t>
      </w:r>
      <w:r w:rsidR="002D077E" w:rsidRPr="00C24F6C">
        <w:rPr>
          <w:lang w:val="en-US"/>
        </w:rPr>
        <w:t xml:space="preserve"> initialized at </w:t>
      </w:r>
      <w:r w:rsidR="002D077E" w:rsidRPr="00C24F6C">
        <w:t>11:39</w:t>
      </w:r>
      <w:r w:rsidR="002D077E" w:rsidRPr="00C24F6C">
        <w:rPr>
          <w:lang w:val="en-US"/>
        </w:rPr>
        <w:t>:51</w:t>
      </w:r>
      <w:r w:rsidR="002D077E" w:rsidRPr="00C24F6C">
        <w:t xml:space="preserve"> am</w:t>
      </w:r>
      <w:r w:rsidR="005E1659" w:rsidRPr="00C24F6C">
        <w:t xml:space="preserve"> </w:t>
      </w:r>
      <w:r w:rsidR="005E1659" w:rsidRPr="00C24F6C">
        <w:rPr>
          <w:lang w:val="en-US"/>
        </w:rPr>
        <w:t>(i.e.</w:t>
      </w:r>
      <w:r w:rsidR="007955BE">
        <w:rPr>
          <w:lang w:val="en-US"/>
        </w:rPr>
        <w:t>,</w:t>
      </w:r>
      <w:r w:rsidR="005E1659" w:rsidRPr="00C24F6C">
        <w:rPr>
          <w:lang w:val="en-US"/>
        </w:rPr>
        <w:t xml:space="preserve"> after 4 second</w:t>
      </w:r>
      <w:r w:rsidR="007955BE">
        <w:rPr>
          <w:lang w:val="en-US"/>
        </w:rPr>
        <w:t>s</w:t>
      </w:r>
      <w:r w:rsidR="005E1659" w:rsidRPr="00C24F6C">
        <w:rPr>
          <w:lang w:val="en-US"/>
        </w:rPr>
        <w:t xml:space="preserve"> of DoS attack initialization</w:t>
      </w:r>
      <w:r w:rsidR="005E1659" w:rsidRPr="00847350">
        <w:rPr>
          <w:lang w:val="en-US"/>
        </w:rPr>
        <w:t>)</w:t>
      </w:r>
      <w:r w:rsidR="00A921CE" w:rsidRPr="00847350">
        <w:rPr>
          <w:lang w:val="en-US"/>
        </w:rPr>
        <w:t>.</w:t>
      </w:r>
      <w:r w:rsidR="00A921CE">
        <w:rPr>
          <w:lang w:val="en-US"/>
        </w:rPr>
        <w:t xml:space="preserve"> </w:t>
      </w:r>
      <w:r w:rsidR="003918C6">
        <w:rPr>
          <w:lang w:val="en-US"/>
        </w:rPr>
        <w:t>Also, the early detection of the anomaly was possible because</w:t>
      </w:r>
      <w:r w:rsidR="005F0380" w:rsidRPr="005F0380">
        <w:rPr>
          <w:lang w:val="en-US"/>
        </w:rPr>
        <w:t xml:space="preserve"> </w:t>
      </w:r>
      <w:r w:rsidR="005F0380">
        <w:rPr>
          <w:lang w:val="en-US"/>
        </w:rPr>
        <w:t xml:space="preserve">the graph-based approach was able to represent the </w:t>
      </w:r>
      <w:r w:rsidR="003918C6">
        <w:rPr>
          <w:lang w:val="en-US"/>
        </w:rPr>
        <w:t>direct repercussions of the attack (e.g.</w:t>
      </w:r>
      <w:r w:rsidR="007955BE">
        <w:rPr>
          <w:lang w:val="en-US"/>
        </w:rPr>
        <w:t>,</w:t>
      </w:r>
      <w:r w:rsidR="003918C6">
        <w:rPr>
          <w:lang w:val="en-US"/>
        </w:rPr>
        <w:t xml:space="preserve"> calls to the DNS servers by the extern</w:t>
      </w:r>
      <w:r w:rsidR="007955BE">
        <w:rPr>
          <w:lang w:val="en-US"/>
        </w:rPr>
        <w:t>al</w:t>
      </w:r>
      <w:r w:rsidR="003918C6">
        <w:rPr>
          <w:lang w:val="en-US"/>
        </w:rPr>
        <w:t xml:space="preserve"> web server)</w:t>
      </w:r>
      <w:r w:rsidR="005F0380">
        <w:rPr>
          <w:lang w:val="en-US"/>
        </w:rPr>
        <w:t xml:space="preserve">. This resulted in the change in </w:t>
      </w:r>
      <w:r w:rsidR="007955BE">
        <w:rPr>
          <w:lang w:val="en-US"/>
        </w:rPr>
        <w:t xml:space="preserve">the </w:t>
      </w:r>
      <w:r w:rsidR="005F0380">
        <w:rPr>
          <w:lang w:val="en-US"/>
        </w:rPr>
        <w:t xml:space="preserve">relationship between the entities in the network. In this particular scenario, the new relationship between </w:t>
      </w:r>
      <w:r w:rsidR="007955BE">
        <w:rPr>
          <w:lang w:val="en-US"/>
        </w:rPr>
        <w:t xml:space="preserve">the </w:t>
      </w:r>
      <w:r w:rsidR="005F0380">
        <w:rPr>
          <w:lang w:val="en-US"/>
        </w:rPr>
        <w:t xml:space="preserve">external web and </w:t>
      </w:r>
      <w:r w:rsidR="007955BE">
        <w:rPr>
          <w:lang w:val="en-US"/>
        </w:rPr>
        <w:t xml:space="preserve">the </w:t>
      </w:r>
      <w:r w:rsidR="005F0380">
        <w:rPr>
          <w:lang w:val="en-US"/>
        </w:rPr>
        <w:t>DNS was created which was represented as new node “</w:t>
      </w:r>
      <w:r w:rsidR="005F0380" w:rsidRPr="005F0380">
        <w:rPr>
          <w:i/>
          <w:iCs/>
          <w:lang w:val="en-US"/>
        </w:rPr>
        <w:t>DNS</w:t>
      </w:r>
      <w:r w:rsidR="005F0380">
        <w:rPr>
          <w:lang w:val="en-US"/>
        </w:rPr>
        <w:t>” hanging off “</w:t>
      </w:r>
      <w:r w:rsidR="005F0380" w:rsidRPr="005F0380">
        <w:rPr>
          <w:i/>
          <w:iCs/>
          <w:lang w:val="en-US"/>
        </w:rPr>
        <w:t>external web</w:t>
      </w:r>
      <w:r w:rsidR="005F0380">
        <w:rPr>
          <w:lang w:val="en-US"/>
        </w:rPr>
        <w:t>”.</w:t>
      </w:r>
      <w:r w:rsidR="000637DA">
        <w:rPr>
          <w:lang w:val="en-US"/>
        </w:rPr>
        <w:t xml:space="preserve"> </w:t>
      </w:r>
      <w:r w:rsidR="00F86DBC">
        <w:rPr>
          <w:lang w:val="en-US"/>
        </w:rPr>
        <w:t xml:space="preserve">Furthermore, </w:t>
      </w:r>
      <w:r w:rsidR="00AC65AE">
        <w:rPr>
          <w:lang w:val="en-US"/>
        </w:rPr>
        <w:t xml:space="preserve">a </w:t>
      </w:r>
      <w:r w:rsidR="00F86DBC" w:rsidRPr="004478B9">
        <w:t xml:space="preserve">graph-based </w:t>
      </w:r>
      <w:r w:rsidR="00F86DBC">
        <w:t xml:space="preserve">approach </w:t>
      </w:r>
      <w:r w:rsidR="00CB263B">
        <w:t>considers</w:t>
      </w:r>
      <w:r w:rsidR="00F86DBC" w:rsidRPr="004478B9">
        <w:t xml:space="preserve"> context</w:t>
      </w:r>
      <w:r w:rsidR="00F86DBC">
        <w:t xml:space="preserve"> and relationship between various entities</w:t>
      </w:r>
      <w:r w:rsidR="00AC65AE">
        <w:rPr>
          <w:lang w:val="en-US"/>
        </w:rPr>
        <w:t xml:space="preserve"> potentially</w:t>
      </w:r>
      <w:r w:rsidR="00F86DBC">
        <w:t xml:space="preserve"> </w:t>
      </w:r>
      <w:r w:rsidR="00CB263B">
        <w:t xml:space="preserve">making it more </w:t>
      </w:r>
      <w:r w:rsidR="00AC65AE">
        <w:rPr>
          <w:lang w:val="en-US"/>
        </w:rPr>
        <w:t>comprehensive</w:t>
      </w:r>
      <w:r w:rsidR="00AC65AE">
        <w:t xml:space="preserve"> </w:t>
      </w:r>
      <w:r w:rsidR="00CB263B">
        <w:t xml:space="preserve">than </w:t>
      </w:r>
      <w:r w:rsidR="00AC65AE">
        <w:rPr>
          <w:lang w:val="en-US"/>
        </w:rPr>
        <w:t xml:space="preserve">a </w:t>
      </w:r>
      <w:r w:rsidR="00CB263B">
        <w:t>statistical approach.</w:t>
      </w:r>
      <w:r w:rsidR="00F86DBC">
        <w:t xml:space="preserve"> For example, </w:t>
      </w:r>
      <w:r w:rsidR="004478B9" w:rsidRPr="004478B9">
        <w:t>Fig. 4</w:t>
      </w:r>
      <w:r w:rsidR="00352F6A">
        <w:t xml:space="preserve"> (scatter plot)</w:t>
      </w:r>
      <w:r w:rsidR="004478B9">
        <w:t xml:space="preserve"> obtained using </w:t>
      </w:r>
      <w:r w:rsidR="00AC65AE">
        <w:rPr>
          <w:lang w:val="en-US"/>
        </w:rPr>
        <w:t xml:space="preserve">a </w:t>
      </w:r>
      <w:r w:rsidR="004478B9">
        <w:t>simple statistical approach</w:t>
      </w:r>
      <w:r w:rsidR="00352F6A">
        <w:t xml:space="preserve"> has lots of </w:t>
      </w:r>
      <w:r w:rsidR="004478B9">
        <w:t>“</w:t>
      </w:r>
      <w:r w:rsidR="004478B9" w:rsidRPr="00352F6A">
        <w:rPr>
          <w:i/>
          <w:iCs/>
        </w:rPr>
        <w:t>high</w:t>
      </w:r>
      <w:r w:rsidR="004478B9">
        <w:t>”</w:t>
      </w:r>
      <w:r w:rsidR="004478B9" w:rsidRPr="004478B9">
        <w:t xml:space="preserve"> edges</w:t>
      </w:r>
      <w:r w:rsidR="00352F6A">
        <w:t xml:space="preserve"> that do not</w:t>
      </w:r>
      <w:r w:rsidR="004478B9">
        <w:t xml:space="preserve"> </w:t>
      </w:r>
      <w:r w:rsidR="00AC65AE">
        <w:rPr>
          <w:lang w:val="en-US"/>
        </w:rPr>
        <w:t>occur</w:t>
      </w:r>
      <w:r w:rsidR="00AC65AE">
        <w:t xml:space="preserve"> </w:t>
      </w:r>
      <w:r w:rsidR="00AC65AE">
        <w:rPr>
          <w:lang w:val="en-US"/>
        </w:rPr>
        <w:t>during</w:t>
      </w:r>
      <w:r w:rsidR="00AC65AE">
        <w:t xml:space="preserve"> </w:t>
      </w:r>
      <w:r w:rsidR="004478B9">
        <w:t>the DoS attack time</w:t>
      </w:r>
      <w:r w:rsidR="00352F6A">
        <w:t xml:space="preserve"> (“</w:t>
      </w:r>
      <w:r w:rsidR="00352F6A" w:rsidRPr="00352F6A">
        <w:rPr>
          <w:i/>
          <w:iCs/>
        </w:rPr>
        <w:t>high</w:t>
      </w:r>
      <w:r w:rsidR="00352F6A">
        <w:t>” edges outside</w:t>
      </w:r>
      <w:r w:rsidR="00613753">
        <w:t xml:space="preserve"> the</w:t>
      </w:r>
      <w:r w:rsidR="00352F6A">
        <w:t xml:space="preserve"> blue circle)</w:t>
      </w:r>
      <w:r w:rsidR="006355B3">
        <w:t>. This is</w:t>
      </w:r>
      <w:r w:rsidR="00F86DBC">
        <w:t xml:space="preserve"> </w:t>
      </w:r>
      <w:r w:rsidR="00352F6A">
        <w:t xml:space="preserve">because </w:t>
      </w:r>
      <w:r w:rsidR="00613753">
        <w:t xml:space="preserve">the </w:t>
      </w:r>
      <w:r w:rsidR="00352F6A">
        <w:t xml:space="preserve">statistical approach </w:t>
      </w:r>
      <w:r w:rsidR="00352F6A" w:rsidRPr="004478B9">
        <w:t>take</w:t>
      </w:r>
      <w:r w:rsidR="00613753">
        <w:t>s</w:t>
      </w:r>
      <w:r w:rsidR="00352F6A" w:rsidRPr="004478B9">
        <w:t xml:space="preserve"> each data individually and doesn’t consider them in</w:t>
      </w:r>
      <w:r w:rsidR="00AC65AE">
        <w:rPr>
          <w:lang w:val="en-US"/>
        </w:rPr>
        <w:t xml:space="preserve"> the</w:t>
      </w:r>
      <w:r w:rsidR="00352F6A" w:rsidRPr="004478B9">
        <w:t xml:space="preserve"> context of </w:t>
      </w:r>
      <w:r w:rsidR="003E4C76">
        <w:t xml:space="preserve">the </w:t>
      </w:r>
      <w:r w:rsidR="00352F6A" w:rsidRPr="004478B9">
        <w:t>other</w:t>
      </w:r>
      <w:r w:rsidR="00AC65AE">
        <w:rPr>
          <w:lang w:val="en-US"/>
        </w:rPr>
        <w:t>s</w:t>
      </w:r>
      <w:r w:rsidR="00352F6A" w:rsidRPr="004478B9">
        <w:t>.</w:t>
      </w:r>
      <w:r w:rsidR="00352F6A">
        <w:t xml:space="preserve"> </w:t>
      </w:r>
      <w:r w:rsidR="00E64D6C">
        <w:t>However,</w:t>
      </w:r>
      <w:r w:rsidR="004478B9" w:rsidRPr="004478B9">
        <w:t xml:space="preserve"> using </w:t>
      </w:r>
      <w:r w:rsidR="00E64D6C">
        <w:t xml:space="preserve">the </w:t>
      </w:r>
      <w:r w:rsidR="00E64D6C" w:rsidRPr="00AB7662">
        <w:rPr>
          <w:noProof/>
        </w:rPr>
        <w:t>graph</w:t>
      </w:r>
      <w:r w:rsidR="00AB7662" w:rsidRPr="00F15179">
        <w:rPr>
          <w:noProof/>
          <w:lang w:val="en-US"/>
        </w:rPr>
        <w:t>-</w:t>
      </w:r>
      <w:r w:rsidR="00E64D6C" w:rsidRPr="00AB7662">
        <w:rPr>
          <w:noProof/>
        </w:rPr>
        <w:t>based</w:t>
      </w:r>
      <w:r w:rsidR="00E64D6C">
        <w:t xml:space="preserve"> approach</w:t>
      </w:r>
      <w:r w:rsidR="004478B9" w:rsidRPr="004478B9">
        <w:t xml:space="preserve"> we </w:t>
      </w:r>
      <w:r w:rsidR="00AC65AE">
        <w:rPr>
          <w:lang w:val="en-US"/>
        </w:rPr>
        <w:t>are</w:t>
      </w:r>
      <w:r w:rsidR="004478B9" w:rsidRPr="004478B9">
        <w:t xml:space="preserve"> able to </w:t>
      </w:r>
      <w:r w:rsidR="004478B9">
        <w:t>get rid of all the “</w:t>
      </w:r>
      <w:r w:rsidR="004478B9" w:rsidRPr="00352F6A">
        <w:rPr>
          <w:i/>
          <w:iCs/>
        </w:rPr>
        <w:t>high</w:t>
      </w:r>
      <w:r w:rsidR="004478B9">
        <w:t>” edge</w:t>
      </w:r>
      <w:r w:rsidR="00613753">
        <w:t>s</w:t>
      </w:r>
      <w:r w:rsidR="004478B9">
        <w:t xml:space="preserve"> that we</w:t>
      </w:r>
      <w:r w:rsidR="004478B9" w:rsidRPr="004478B9">
        <w:t xml:space="preserve">re </w:t>
      </w:r>
      <w:r w:rsidR="00AC65AE">
        <w:t>occurring</w:t>
      </w:r>
      <w:r w:rsidR="004478B9" w:rsidRPr="004478B9">
        <w:t xml:space="preserve"> </w:t>
      </w:r>
      <w:r w:rsidR="00352F6A">
        <w:t>beyond</w:t>
      </w:r>
      <w:r w:rsidR="004478B9">
        <w:t xml:space="preserve"> </w:t>
      </w:r>
      <w:r w:rsidR="00AC65AE">
        <w:rPr>
          <w:lang w:val="en-US"/>
        </w:rPr>
        <w:t xml:space="preserve">the </w:t>
      </w:r>
      <w:r w:rsidR="00352F6A">
        <w:t>DoS attack time</w:t>
      </w:r>
      <w:r w:rsidR="00DC2AFD">
        <w:t xml:space="preserve"> by </w:t>
      </w:r>
      <w:r w:rsidR="00AC65AE">
        <w:rPr>
          <w:lang w:val="en-US"/>
        </w:rPr>
        <w:t>examining</w:t>
      </w:r>
      <w:r w:rsidR="00AC65AE">
        <w:t xml:space="preserve"> </w:t>
      </w:r>
      <w:r w:rsidR="00DC2AFD">
        <w:t>the context</w:t>
      </w:r>
      <w:r w:rsidR="00352F6A">
        <w:t xml:space="preserve">. For </w:t>
      </w:r>
      <w:r w:rsidR="00AC65AE">
        <w:rPr>
          <w:lang w:val="en-US"/>
        </w:rPr>
        <w:t>example,</w:t>
      </w:r>
      <w:r w:rsidR="004478B9" w:rsidRPr="004478B9">
        <w:t xml:space="preserve"> </w:t>
      </w:r>
      <w:r w:rsidR="006355B3">
        <w:t>the anomaly discovered by</w:t>
      </w:r>
      <w:r w:rsidR="00AC65AE">
        <w:rPr>
          <w:lang w:val="en-US"/>
        </w:rPr>
        <w:t xml:space="preserve"> the</w:t>
      </w:r>
      <w:r w:rsidR="006355B3">
        <w:t xml:space="preserve"> graph-based approach in</w:t>
      </w:r>
      <w:r w:rsidR="004478B9" w:rsidRPr="004478B9">
        <w:t xml:space="preserve"> Fig</w:t>
      </w:r>
      <w:r w:rsidR="00352F6A">
        <w:t>.</w:t>
      </w:r>
      <w:r w:rsidR="004478B9" w:rsidRPr="004478B9">
        <w:t xml:space="preserve"> 5(c)</w:t>
      </w:r>
      <w:r w:rsidR="00DC2AFD" w:rsidRPr="00DC2AFD">
        <w:t xml:space="preserve"> </w:t>
      </w:r>
      <w:r w:rsidR="00DC2AFD">
        <w:t>marked</w:t>
      </w:r>
      <w:r w:rsidR="00DC2AFD" w:rsidRPr="004478B9">
        <w:t xml:space="preserve"> </w:t>
      </w:r>
      <w:r w:rsidR="00AC65AE">
        <w:rPr>
          <w:lang w:val="en-US"/>
        </w:rPr>
        <w:t xml:space="preserve">an </w:t>
      </w:r>
      <w:r w:rsidR="00DC2AFD">
        <w:t>“</w:t>
      </w:r>
      <w:r w:rsidR="00DC2AFD" w:rsidRPr="003E4C76">
        <w:rPr>
          <w:i/>
          <w:iCs/>
        </w:rPr>
        <w:t>internet</w:t>
      </w:r>
      <w:r w:rsidR="00DC2AFD">
        <w:t>”</w:t>
      </w:r>
      <w:r w:rsidR="00DC2AFD" w:rsidRPr="004478B9">
        <w:t xml:space="preserve"> node </w:t>
      </w:r>
      <w:r w:rsidR="00DC2AFD">
        <w:t>with an edge</w:t>
      </w:r>
      <w:r w:rsidR="00DC2AFD" w:rsidRPr="004478B9">
        <w:t xml:space="preserve"> “</w:t>
      </w:r>
      <w:r w:rsidR="00DC2AFD">
        <w:rPr>
          <w:i/>
          <w:iCs/>
        </w:rPr>
        <w:t>high</w:t>
      </w:r>
      <w:r w:rsidR="00DC2AFD" w:rsidRPr="004478B9">
        <w:t xml:space="preserve">” </w:t>
      </w:r>
      <w:r w:rsidR="00DC2AFD">
        <w:t xml:space="preserve">as an </w:t>
      </w:r>
      <w:r w:rsidR="00DC2AFD" w:rsidRPr="004478B9">
        <w:t xml:space="preserve">anomaly </w:t>
      </w:r>
      <w:r w:rsidR="00DC2AFD">
        <w:t>only if there are three other “</w:t>
      </w:r>
      <w:r w:rsidR="00DC2AFD" w:rsidRPr="00A11114">
        <w:rPr>
          <w:i/>
          <w:iCs/>
        </w:rPr>
        <w:t>internet</w:t>
      </w:r>
      <w:r w:rsidR="00DC2AFD">
        <w:t>” node</w:t>
      </w:r>
      <w:r w:rsidR="00AC65AE">
        <w:rPr>
          <w:lang w:val="en-US"/>
        </w:rPr>
        <w:t>s</w:t>
      </w:r>
      <w:r w:rsidR="00DC2AFD">
        <w:t xml:space="preserve"> with </w:t>
      </w:r>
      <w:r w:rsidR="00AC65AE">
        <w:rPr>
          <w:lang w:val="en-US"/>
        </w:rPr>
        <w:t xml:space="preserve">an </w:t>
      </w:r>
      <w:r w:rsidR="00DC2AFD">
        <w:t xml:space="preserve">edge </w:t>
      </w:r>
      <w:r w:rsidR="00AC65AE">
        <w:rPr>
          <w:lang w:val="en-US"/>
        </w:rPr>
        <w:t xml:space="preserve">of </w:t>
      </w:r>
      <w:r w:rsidR="00DC2AFD">
        <w:t>“</w:t>
      </w:r>
      <w:r w:rsidR="00DC2AFD" w:rsidRPr="00A11114">
        <w:rPr>
          <w:i/>
          <w:iCs/>
        </w:rPr>
        <w:t>mid</w:t>
      </w:r>
      <w:r w:rsidR="00DC2AFD">
        <w:t>”</w:t>
      </w:r>
      <w:r w:rsidR="00F86DBC">
        <w:t xml:space="preserve">. </w:t>
      </w:r>
      <w:r w:rsidR="00A11114">
        <w:rPr>
          <w:lang w:val="en-US"/>
        </w:rPr>
        <w:t>Also</w:t>
      </w:r>
      <w:r w:rsidR="00A11114" w:rsidRPr="00A11114">
        <w:rPr>
          <w:lang w:val="en-US"/>
        </w:rPr>
        <w:t>, it should be noted that every anomaly reported is related to the DoS attack.  Thus, there are not any false positives.  While a nice feature of what was performed here, we know that it shouldn’t be taken as a standard for applying a graph-based approach, and potentially another data set might have produced false positives (something we plan to investigate in the future).</w:t>
      </w:r>
    </w:p>
    <w:p w14:paraId="09140FEF" w14:textId="6B2C94E3" w:rsidR="00C26713" w:rsidRDefault="00454B1F" w:rsidP="00454B1F">
      <w:pPr>
        <w:pStyle w:val="TextContent"/>
        <w:ind w:firstLine="0"/>
        <w:rPr>
          <w:lang w:val="en-US"/>
        </w:rPr>
      </w:pPr>
      <w:r>
        <w:rPr>
          <w:lang w:val="en-US"/>
        </w:rPr>
        <w:tab/>
      </w:r>
      <w:r w:rsidR="00A921CE">
        <w:rPr>
          <w:lang w:val="en-US"/>
        </w:rPr>
        <w:t xml:space="preserve">One may suggest that the results returned by our experiment can be considered a coincidence. However, we argue that the results can be </w:t>
      </w:r>
      <w:r w:rsidR="00893272">
        <w:t xml:space="preserve">justified with the principles associated with a DoS attack and DNS </w:t>
      </w:r>
      <w:r w:rsidR="005605B6">
        <w:t>queries</w:t>
      </w:r>
      <w:r w:rsidR="00893272">
        <w:t>.</w:t>
      </w:r>
      <w:r w:rsidR="00A921CE">
        <w:rPr>
          <w:lang w:val="en-US"/>
        </w:rPr>
        <w:t xml:space="preserve"> </w:t>
      </w:r>
      <w:r w:rsidR="007955BE">
        <w:rPr>
          <w:lang w:val="en-US"/>
        </w:rPr>
        <w:t>As we know</w:t>
      </w:r>
      <w:r w:rsidR="7A0EE9D3">
        <w:t xml:space="preserve">, the goal of a network DoS attack is to create </w:t>
      </w:r>
      <w:r w:rsidR="007955BE">
        <w:rPr>
          <w:lang w:val="en-US"/>
        </w:rPr>
        <w:t>bogus</w:t>
      </w:r>
      <w:r w:rsidR="007955BE">
        <w:t xml:space="preserve"> </w:t>
      </w:r>
      <w:r w:rsidR="7A0EE9D3">
        <w:t>return address</w:t>
      </w:r>
      <w:r w:rsidR="007955BE">
        <w:rPr>
          <w:lang w:val="en-US"/>
        </w:rPr>
        <w:t>es</w:t>
      </w:r>
      <w:r w:rsidR="7A0EE9D3">
        <w:t xml:space="preserve">, causing the network </w:t>
      </w:r>
      <w:r w:rsidR="7A0EE9D3">
        <w:lastRenderedPageBreak/>
        <w:t xml:space="preserve">to squander its resources, thus preventing access to legitimate users. Since the local </w:t>
      </w:r>
      <w:r w:rsidR="00A921CE">
        <w:rPr>
          <w:lang w:val="en-US"/>
        </w:rPr>
        <w:t xml:space="preserve">web </w:t>
      </w:r>
      <w:r w:rsidR="7A0EE9D3">
        <w:t xml:space="preserve">server does not know the </w:t>
      </w:r>
      <w:r w:rsidR="007955BE">
        <w:rPr>
          <w:lang w:val="en-US"/>
        </w:rPr>
        <w:t>bogus</w:t>
      </w:r>
      <w:r w:rsidR="007955BE">
        <w:t xml:space="preserve"> </w:t>
      </w:r>
      <w:r w:rsidR="7A0EE9D3">
        <w:t>return address associated with the packets sent by the DoS attack, the</w:t>
      </w:r>
      <w:r w:rsidR="00A921CE">
        <w:rPr>
          <w:lang w:val="en-US"/>
        </w:rPr>
        <w:t xml:space="preserve"> web</w:t>
      </w:r>
      <w:r w:rsidR="7A0EE9D3">
        <w:t xml:space="preserve"> servers must perform a </w:t>
      </w:r>
      <w:r w:rsidR="00A921CE">
        <w:rPr>
          <w:lang w:val="en-US"/>
        </w:rPr>
        <w:t xml:space="preserve">DNS </w:t>
      </w:r>
      <w:r w:rsidR="00241E4A">
        <w:t>query</w:t>
      </w:r>
      <w:r w:rsidR="7A0EE9D3">
        <w:t xml:space="preserve">; this logical explanation supports </w:t>
      </w:r>
      <w:r w:rsidR="007955BE">
        <w:rPr>
          <w:lang w:val="en-US"/>
        </w:rPr>
        <w:t>our understanding of</w:t>
      </w:r>
      <w:r w:rsidR="7A0EE9D3">
        <w:t xml:space="preserve"> why the</w:t>
      </w:r>
      <w:r w:rsidR="00241E4A">
        <w:t xml:space="preserve"> </w:t>
      </w:r>
      <w:r w:rsidR="7A0EE9D3">
        <w:t xml:space="preserve">DNS servers </w:t>
      </w:r>
      <w:r w:rsidR="007955BE">
        <w:rPr>
          <w:lang w:val="en-US"/>
        </w:rPr>
        <w:t>were</w:t>
      </w:r>
      <w:r w:rsidR="007955BE">
        <w:t xml:space="preserve"> </w:t>
      </w:r>
      <w:r w:rsidR="7A0EE9D3">
        <w:t>connected to the web server during t</w:t>
      </w:r>
      <w:r w:rsidR="00A921CE">
        <w:t>he inception of the DoS attack.</w:t>
      </w:r>
      <w:r w:rsidR="00A921CE">
        <w:rPr>
          <w:lang w:val="en-US"/>
        </w:rPr>
        <w:t xml:space="preserve"> </w:t>
      </w:r>
      <w:r w:rsidR="00C26713">
        <w:rPr>
          <w:lang w:val="en-US"/>
        </w:rPr>
        <w:t xml:space="preserve">We might argue that the anomalous pattern suggested by Fig 6(b) was because of some </w:t>
      </w:r>
      <w:r w:rsidR="00CF0258">
        <w:rPr>
          <w:lang w:val="en-US"/>
        </w:rPr>
        <w:t xml:space="preserve">benign </w:t>
      </w:r>
      <w:r w:rsidR="00C26713">
        <w:rPr>
          <w:lang w:val="en-US"/>
        </w:rPr>
        <w:t>scenario like the employees at All Freight Corporation accessing websites that either do not exist or are not ca</w:t>
      </w:r>
      <w:r w:rsidR="000D45F4">
        <w:rPr>
          <w:lang w:val="en-US"/>
        </w:rPr>
        <w:t>c</w:t>
      </w:r>
      <w:r w:rsidR="00C26713">
        <w:rPr>
          <w:lang w:val="en-US"/>
        </w:rPr>
        <w:t xml:space="preserve">hed in the </w:t>
      </w:r>
      <w:r w:rsidR="00CF0258">
        <w:rPr>
          <w:lang w:val="en-US"/>
        </w:rPr>
        <w:t xml:space="preserve">web </w:t>
      </w:r>
      <w:r w:rsidR="00C26713">
        <w:rPr>
          <w:lang w:val="en-US"/>
        </w:rPr>
        <w:t xml:space="preserve">server. </w:t>
      </w:r>
      <w:r w:rsidR="00CF0258">
        <w:rPr>
          <w:lang w:val="en-US"/>
        </w:rPr>
        <w:t>B</w:t>
      </w:r>
      <w:r w:rsidR="00C26713">
        <w:rPr>
          <w:lang w:val="en-US"/>
        </w:rPr>
        <w:t xml:space="preserve">ut the other anomaly </w:t>
      </w:r>
      <w:r w:rsidR="007955BE" w:rsidRPr="00523DEE">
        <w:rPr>
          <w:noProof/>
          <w:lang w:val="en-US"/>
        </w:rPr>
        <w:t>shown</w:t>
      </w:r>
      <w:r w:rsidR="007955BE">
        <w:rPr>
          <w:lang w:val="en-US"/>
        </w:rPr>
        <w:t xml:space="preserve"> </w:t>
      </w:r>
      <w:r w:rsidR="00C26713">
        <w:rPr>
          <w:lang w:val="en-US"/>
        </w:rPr>
        <w:t>in Fig 5(b</w:t>
      </w:r>
      <w:r w:rsidR="00CF0258">
        <w:rPr>
          <w:lang w:val="en-US"/>
        </w:rPr>
        <w:t xml:space="preserve">) that appears after 16 seconds with </w:t>
      </w:r>
      <w:r w:rsidR="007955BE">
        <w:rPr>
          <w:lang w:val="en-US"/>
        </w:rPr>
        <w:t xml:space="preserve">a </w:t>
      </w:r>
      <w:r w:rsidR="00E84980">
        <w:rPr>
          <w:lang w:val="en-US"/>
        </w:rPr>
        <w:t>“</w:t>
      </w:r>
      <w:r w:rsidR="000D45F4" w:rsidRPr="000D45F4">
        <w:rPr>
          <w:i/>
          <w:iCs/>
          <w:lang w:val="en-US"/>
        </w:rPr>
        <w:t>high</w:t>
      </w:r>
      <w:r w:rsidR="000D45F4">
        <w:rPr>
          <w:lang w:val="en-US"/>
        </w:rPr>
        <w:t>” amount</w:t>
      </w:r>
      <w:r w:rsidR="00E84980">
        <w:rPr>
          <w:lang w:val="en-US"/>
        </w:rPr>
        <w:t xml:space="preserve"> of traffic from IP 10.200.150.206 (one of the attacking device</w:t>
      </w:r>
      <w:r w:rsidR="007955BE">
        <w:rPr>
          <w:lang w:val="en-US"/>
        </w:rPr>
        <w:t>s</w:t>
      </w:r>
      <w:r w:rsidR="00E84980">
        <w:rPr>
          <w:lang w:val="en-US"/>
        </w:rPr>
        <w:t xml:space="preserve">) </w:t>
      </w:r>
      <w:r w:rsidR="00EB0F80">
        <w:rPr>
          <w:lang w:val="en-US"/>
        </w:rPr>
        <w:t>support</w:t>
      </w:r>
      <w:r w:rsidR="007955BE">
        <w:rPr>
          <w:lang w:val="en-US"/>
        </w:rPr>
        <w:t>s</w:t>
      </w:r>
      <w:r w:rsidR="00EB0F80">
        <w:rPr>
          <w:lang w:val="en-US"/>
        </w:rPr>
        <w:t xml:space="preserve"> our</w:t>
      </w:r>
      <w:r w:rsidR="00E84980">
        <w:rPr>
          <w:lang w:val="en-US"/>
        </w:rPr>
        <w:t xml:space="preserve"> </w:t>
      </w:r>
      <w:r w:rsidR="007955BE">
        <w:rPr>
          <w:lang w:val="en-US"/>
        </w:rPr>
        <w:t>explanation</w:t>
      </w:r>
      <w:r w:rsidR="00E84980">
        <w:rPr>
          <w:lang w:val="en-US"/>
        </w:rPr>
        <w:t>.</w:t>
      </w:r>
      <w:r w:rsidR="00C26713">
        <w:rPr>
          <w:lang w:val="en-US"/>
        </w:rPr>
        <w:t xml:space="preserve"> </w:t>
      </w:r>
      <w:r w:rsidR="00A921CE">
        <w:rPr>
          <w:lang w:val="en-US"/>
        </w:rPr>
        <w:t xml:space="preserve">Moreover, the </w:t>
      </w:r>
      <w:r w:rsidR="00241E4A">
        <w:rPr>
          <w:lang w:val="en-US"/>
        </w:rPr>
        <w:t xml:space="preserve">48 </w:t>
      </w:r>
      <w:r w:rsidR="00A921CE">
        <w:rPr>
          <w:lang w:val="en-US"/>
        </w:rPr>
        <w:t xml:space="preserve">instances of the </w:t>
      </w:r>
      <w:r w:rsidR="00241E4A">
        <w:rPr>
          <w:lang w:val="en-US"/>
        </w:rPr>
        <w:t xml:space="preserve">anomalous </w:t>
      </w:r>
      <w:r w:rsidR="00A921CE">
        <w:rPr>
          <w:lang w:val="en-US"/>
        </w:rPr>
        <w:t xml:space="preserve">pattern </w:t>
      </w:r>
      <w:r w:rsidR="00EB0F80">
        <w:rPr>
          <w:lang w:val="en-US"/>
        </w:rPr>
        <w:t>that start occurring after 31 second</w:t>
      </w:r>
      <w:r w:rsidR="007955BE">
        <w:rPr>
          <w:lang w:val="en-US"/>
        </w:rPr>
        <w:t>s,</w:t>
      </w:r>
      <w:r w:rsidR="00EB0F80">
        <w:rPr>
          <w:lang w:val="en-US"/>
        </w:rPr>
        <w:t xml:space="preserve"> as </w:t>
      </w:r>
      <w:r w:rsidR="00A921CE">
        <w:rPr>
          <w:lang w:val="en-US"/>
        </w:rPr>
        <w:t>show</w:t>
      </w:r>
      <w:r w:rsidR="00EB0F80">
        <w:rPr>
          <w:lang w:val="en-US"/>
        </w:rPr>
        <w:t>n</w:t>
      </w:r>
      <w:r w:rsidR="00A921CE">
        <w:rPr>
          <w:lang w:val="en-US"/>
        </w:rPr>
        <w:t xml:space="preserve"> in </w:t>
      </w:r>
      <w:r w:rsidR="00A921CE">
        <w:rPr>
          <w:i/>
          <w:lang w:val="en-US"/>
        </w:rPr>
        <w:t xml:space="preserve">Fig. </w:t>
      </w:r>
      <w:r w:rsidR="00241E4A">
        <w:rPr>
          <w:i/>
          <w:lang w:val="en-US"/>
        </w:rPr>
        <w:t>5(b</w:t>
      </w:r>
      <w:r w:rsidR="00A921CE">
        <w:rPr>
          <w:i/>
          <w:lang w:val="en-US"/>
        </w:rPr>
        <w:t>)</w:t>
      </w:r>
      <w:r w:rsidR="007955BE">
        <w:rPr>
          <w:i/>
          <w:lang w:val="en-US"/>
        </w:rPr>
        <w:t>,</w:t>
      </w:r>
      <w:r w:rsidR="00A921CE">
        <w:rPr>
          <w:lang w:val="en-US"/>
        </w:rPr>
        <w:t xml:space="preserve"> also </w:t>
      </w:r>
      <w:r w:rsidR="006D7333">
        <w:rPr>
          <w:lang w:val="en-US"/>
        </w:rPr>
        <w:t xml:space="preserve">further </w:t>
      </w:r>
      <w:r w:rsidR="00A921CE">
        <w:rPr>
          <w:lang w:val="en-US"/>
        </w:rPr>
        <w:t>support</w:t>
      </w:r>
      <w:r w:rsidR="007955BE">
        <w:rPr>
          <w:lang w:val="en-US"/>
        </w:rPr>
        <w:t>s</w:t>
      </w:r>
      <w:r w:rsidR="00A921CE">
        <w:rPr>
          <w:lang w:val="en-US"/>
        </w:rPr>
        <w:t xml:space="preserve"> this </w:t>
      </w:r>
      <w:r w:rsidR="007955BE">
        <w:rPr>
          <w:lang w:val="en-US"/>
        </w:rPr>
        <w:t>assertion</w:t>
      </w:r>
      <w:r w:rsidR="00EB0F80">
        <w:rPr>
          <w:lang w:val="en-US"/>
        </w:rPr>
        <w:t>. W</w:t>
      </w:r>
      <w:r w:rsidR="00771802">
        <w:rPr>
          <w:lang w:val="en-US"/>
        </w:rPr>
        <w:t>e</w:t>
      </w:r>
      <w:r w:rsidR="00EB0F80">
        <w:rPr>
          <w:lang w:val="en-US"/>
        </w:rPr>
        <w:t xml:space="preserve"> also</w:t>
      </w:r>
      <w:r w:rsidR="00771802">
        <w:rPr>
          <w:lang w:val="en-US"/>
        </w:rPr>
        <w:t xml:space="preserve"> </w:t>
      </w:r>
      <w:r w:rsidR="000D45F4" w:rsidRPr="00523DEE">
        <w:rPr>
          <w:noProof/>
          <w:lang w:val="en-US"/>
        </w:rPr>
        <w:t>discover</w:t>
      </w:r>
      <w:ins w:id="20" w:author="Peter Harlan" w:date="2018-08-14T15:05:00Z">
        <w:r w:rsidR="00523DEE" w:rsidRPr="00523DEE">
          <w:rPr>
            <w:noProof/>
            <w:lang w:val="en-US"/>
            <w:rPrChange w:id="21" w:author="Peter Harlan" w:date="2018-08-14T15:05:00Z">
              <w:rPr>
                <w:noProof/>
                <w:u w:val="thick" w:color="28B473"/>
                <w:lang w:val="en-US"/>
              </w:rPr>
            </w:rPrChange>
          </w:rPr>
          <w:t>ed</w:t>
        </w:r>
      </w:ins>
      <w:r w:rsidR="000D45F4">
        <w:rPr>
          <w:lang w:val="en-US"/>
        </w:rPr>
        <w:t xml:space="preserve"> </w:t>
      </w:r>
      <w:r w:rsidR="00771802">
        <w:rPr>
          <w:lang w:val="en-US"/>
        </w:rPr>
        <w:t xml:space="preserve">3 </w:t>
      </w:r>
      <w:r w:rsidR="002D25EC">
        <w:rPr>
          <w:lang w:val="en-US"/>
        </w:rPr>
        <w:t xml:space="preserve">out of the 5 </w:t>
      </w:r>
      <w:r w:rsidR="00B91ED7">
        <w:rPr>
          <w:lang w:val="en-US"/>
        </w:rPr>
        <w:t>device</w:t>
      </w:r>
      <w:r w:rsidR="00771802">
        <w:rPr>
          <w:lang w:val="en-US"/>
        </w:rPr>
        <w:t xml:space="preserve">s (with </w:t>
      </w:r>
      <w:r w:rsidR="00771802">
        <w:t xml:space="preserve">IP </w:t>
      </w:r>
      <w:r w:rsidR="00771802" w:rsidRPr="00463ED9">
        <w:rPr>
          <w:i/>
          <w:iCs/>
        </w:rPr>
        <w:t>10.200.</w:t>
      </w:r>
      <w:r w:rsidR="006A1749" w:rsidRPr="00463ED9">
        <w:rPr>
          <w:i/>
          <w:iCs/>
        </w:rPr>
        <w:t>150.</w:t>
      </w:r>
      <w:r w:rsidR="006A1749">
        <w:rPr>
          <w:i/>
          <w:iCs/>
        </w:rPr>
        <w:t xml:space="preserve"> &lt;</w:t>
      </w:r>
      <w:r w:rsidR="00771802" w:rsidRPr="00463ED9">
        <w:rPr>
          <w:i/>
          <w:iCs/>
        </w:rPr>
        <w:t>201, 206 and 20</w:t>
      </w:r>
      <w:r w:rsidR="00771802">
        <w:rPr>
          <w:i/>
          <w:iCs/>
        </w:rPr>
        <w:t>9&gt;</w:t>
      </w:r>
      <w:r w:rsidR="00771802" w:rsidRPr="00771802">
        <w:t>)</w:t>
      </w:r>
      <w:r w:rsidR="000D45F4">
        <w:t xml:space="preserve"> </w:t>
      </w:r>
      <w:r w:rsidR="00330D7A">
        <w:t xml:space="preserve"> </w:t>
      </w:r>
      <w:r w:rsidR="000D45F4">
        <w:t>that</w:t>
      </w:r>
      <w:r w:rsidR="00771802">
        <w:rPr>
          <w:lang w:val="en-US"/>
        </w:rPr>
        <w:t xml:space="preserve"> </w:t>
      </w:r>
      <w:r w:rsidR="00B91ED7">
        <w:rPr>
          <w:lang w:val="en-US"/>
        </w:rPr>
        <w:t xml:space="preserve">are </w:t>
      </w:r>
      <w:r w:rsidR="00BA1EDF">
        <w:rPr>
          <w:lang w:val="en-US"/>
        </w:rPr>
        <w:t>involve</w:t>
      </w:r>
      <w:r w:rsidR="002D25EC">
        <w:rPr>
          <w:lang w:val="en-US"/>
        </w:rPr>
        <w:t>d</w:t>
      </w:r>
      <w:r w:rsidR="00BA1EDF">
        <w:rPr>
          <w:lang w:val="en-US"/>
        </w:rPr>
        <w:t xml:space="preserve"> in </w:t>
      </w:r>
      <w:r w:rsidR="002D25EC">
        <w:rPr>
          <w:lang w:val="en-US"/>
        </w:rPr>
        <w:t xml:space="preserve">the </w:t>
      </w:r>
      <w:r w:rsidR="00BA1EDF">
        <w:rPr>
          <w:lang w:val="en-US"/>
        </w:rPr>
        <w:t xml:space="preserve">DoS attack </w:t>
      </w:r>
      <w:r w:rsidR="002D25EC">
        <w:rPr>
          <w:lang w:val="en-US"/>
        </w:rPr>
        <w:t xml:space="preserve">through the </w:t>
      </w:r>
      <w:r w:rsidR="002D25EC" w:rsidRPr="00523DEE">
        <w:rPr>
          <w:noProof/>
          <w:lang w:val="en-US"/>
        </w:rPr>
        <w:t>unusua</w:t>
      </w:r>
      <w:ins w:id="22" w:author="Peter Harlan" w:date="2018-08-14T15:05:00Z">
        <w:r w:rsidR="00523DEE">
          <w:rPr>
            <w:noProof/>
            <w:lang w:val="en-US"/>
          </w:rPr>
          <w:t>l</w:t>
        </w:r>
      </w:ins>
      <w:r w:rsidR="002D25EC" w:rsidRPr="00523DEE">
        <w:rPr>
          <w:noProof/>
          <w:lang w:val="en-US"/>
        </w:rPr>
        <w:t>l</w:t>
      </w:r>
      <w:ins w:id="23" w:author="Peter Harlan" w:date="2018-08-14T15:05:00Z">
        <w:r w:rsidR="00523DEE">
          <w:rPr>
            <w:noProof/>
            <w:lang w:val="en-US"/>
          </w:rPr>
          <w:t>y</w:t>
        </w:r>
      </w:ins>
      <w:r w:rsidR="002D25EC">
        <w:rPr>
          <w:lang w:val="en-US"/>
        </w:rPr>
        <w:t xml:space="preserve"> high traffic volume</w:t>
      </w:r>
      <w:r w:rsidR="00EB0F80" w:rsidRPr="00AB7662">
        <w:rPr>
          <w:noProof/>
          <w:lang w:val="en-US"/>
        </w:rPr>
        <w:t>.</w:t>
      </w:r>
    </w:p>
    <w:p w14:paraId="40C338F9" w14:textId="65F444E7" w:rsidR="00731E63" w:rsidRDefault="003918C6" w:rsidP="00A921CE">
      <w:pPr>
        <w:pStyle w:val="TextContent"/>
      </w:pPr>
      <w:r>
        <w:rPr>
          <w:lang w:val="en-US"/>
        </w:rPr>
        <w:t>Our experiment</w:t>
      </w:r>
      <w:r w:rsidR="007955BE">
        <w:rPr>
          <w:lang w:val="en-US"/>
        </w:rPr>
        <w:t>s</w:t>
      </w:r>
      <w:r>
        <w:rPr>
          <w:lang w:val="en-US"/>
        </w:rPr>
        <w:t xml:space="preserve"> </w:t>
      </w:r>
      <w:r w:rsidR="00F50F18">
        <w:rPr>
          <w:lang w:val="en-US"/>
        </w:rPr>
        <w:t>demonstrate</w:t>
      </w:r>
      <w:r w:rsidR="007955BE">
        <w:rPr>
          <w:lang w:val="en-US"/>
        </w:rPr>
        <w:t xml:space="preserve"> </w:t>
      </w:r>
      <w:r>
        <w:rPr>
          <w:lang w:val="en-US"/>
        </w:rPr>
        <w:t xml:space="preserve">that </w:t>
      </w:r>
      <w:r w:rsidR="000D45F4">
        <w:rPr>
          <w:lang w:val="en-US"/>
        </w:rPr>
        <w:t>i</w:t>
      </w:r>
      <w:r w:rsidR="00842329">
        <w:rPr>
          <w:lang w:val="en-US"/>
        </w:rPr>
        <w:t xml:space="preserve">nstead of following the usual approach of trying to identify a DoS attack by measuring it directly (measuring an intense spike in the traffic), </w:t>
      </w:r>
      <w:r w:rsidR="00C26713">
        <w:rPr>
          <w:lang w:val="en-US"/>
        </w:rPr>
        <w:t>it is</w:t>
      </w:r>
      <w:r w:rsidR="00842329">
        <w:rPr>
          <w:lang w:val="en-US"/>
        </w:rPr>
        <w:t xml:space="preserve"> possible to analyze the direct repercussions (e.g.</w:t>
      </w:r>
      <w:r w:rsidR="007955BE">
        <w:rPr>
          <w:lang w:val="en-US"/>
        </w:rPr>
        <w:t>,</w:t>
      </w:r>
      <w:r w:rsidR="00842329">
        <w:rPr>
          <w:lang w:val="en-US"/>
        </w:rPr>
        <w:t xml:space="preserve"> unique calls to the DNS servers by the extern</w:t>
      </w:r>
      <w:r w:rsidR="007955BE">
        <w:rPr>
          <w:lang w:val="en-US"/>
        </w:rPr>
        <w:t>al</w:t>
      </w:r>
      <w:r w:rsidR="00842329">
        <w:rPr>
          <w:lang w:val="en-US"/>
        </w:rPr>
        <w:t xml:space="preserve"> web server) of the attack to find its inception. In the end, </w:t>
      </w:r>
      <w:r w:rsidR="7A0EE9D3">
        <w:t xml:space="preserve">a graph-based approach has the capability to identify anomalies, deviations from the normative traffic patterns on a computer network, which </w:t>
      </w:r>
      <w:r w:rsidR="007955BE">
        <w:rPr>
          <w:lang w:val="en-US"/>
        </w:rPr>
        <w:t>can be</w:t>
      </w:r>
      <w:r w:rsidR="007955BE">
        <w:t xml:space="preserve"> </w:t>
      </w:r>
      <w:r w:rsidR="7A0EE9D3">
        <w:t xml:space="preserve">associated with </w:t>
      </w:r>
      <w:r w:rsidR="007955BE">
        <w:rPr>
          <w:lang w:val="en-US"/>
        </w:rPr>
        <w:t xml:space="preserve">the </w:t>
      </w:r>
      <w:r w:rsidR="7A0EE9D3">
        <w:t xml:space="preserve">inception of a DoS attack. </w:t>
      </w:r>
    </w:p>
    <w:p w14:paraId="2D77AE73" w14:textId="77777777" w:rsidR="00731E63" w:rsidRPr="00964BE5" w:rsidRDefault="6785B4B5" w:rsidP="00061C74">
      <w:pPr>
        <w:pStyle w:val="Heading1"/>
      </w:pPr>
      <w:r>
        <w:t xml:space="preserve">Conclusion and Future Work </w:t>
      </w:r>
    </w:p>
    <w:p w14:paraId="38383D8F" w14:textId="6552F147" w:rsidR="00F049FA" w:rsidRDefault="008259E3" w:rsidP="00047C85">
      <w:pPr>
        <w:pStyle w:val="TextContent"/>
        <w:rPr>
          <w:lang w:val="en-US"/>
        </w:rPr>
      </w:pPr>
      <w:r>
        <w:rPr>
          <w:lang w:val="en-US"/>
        </w:rPr>
        <w:t xml:space="preserve">Graphs </w:t>
      </w:r>
      <w:r w:rsidR="00C251FF">
        <w:rPr>
          <w:lang w:val="en-US"/>
        </w:rPr>
        <w:t xml:space="preserve">are </w:t>
      </w:r>
      <w:r w:rsidR="00F15179">
        <w:rPr>
          <w:noProof/>
          <w:lang w:val="en-US"/>
        </w:rPr>
        <w:t>a</w:t>
      </w:r>
      <w:r w:rsidR="00F15179" w:rsidRPr="00AB7662">
        <w:rPr>
          <w:noProof/>
          <w:lang w:val="en-US"/>
        </w:rPr>
        <w:t xml:space="preserve"> </w:t>
      </w:r>
      <w:r w:rsidR="00C251FF" w:rsidRPr="00AB7662">
        <w:rPr>
          <w:noProof/>
          <w:lang w:val="en-US"/>
        </w:rPr>
        <w:t>logical</w:t>
      </w:r>
      <w:r w:rsidR="00C251FF">
        <w:rPr>
          <w:lang w:val="en-US"/>
        </w:rPr>
        <w:t xml:space="preserve"> choice for representing </w:t>
      </w:r>
      <w:r w:rsidR="00C251FF">
        <w:t>computer network</w:t>
      </w:r>
      <w:r w:rsidR="007955BE">
        <w:rPr>
          <w:lang w:val="en-US"/>
        </w:rPr>
        <w:t>s and data</w:t>
      </w:r>
      <w:r w:rsidR="00C251FF">
        <w:t>.</w:t>
      </w:r>
      <w:r>
        <w:t xml:space="preserve"> </w:t>
      </w:r>
      <w:r w:rsidR="00C251FF">
        <w:t xml:space="preserve">The graph topology of a computer network is typically composed of nodes (or vertices) representing each device on the network, and the data that flows between two nodes as a directed edge. </w:t>
      </w:r>
      <w:r w:rsidR="0019302B">
        <w:t>In this research, we</w:t>
      </w:r>
      <w:r w:rsidR="00C251FF">
        <w:t xml:space="preserve"> </w:t>
      </w:r>
      <w:r>
        <w:t>claimed that</w:t>
      </w:r>
      <w:r w:rsidR="007955BE">
        <w:rPr>
          <w:lang w:val="en-US"/>
        </w:rPr>
        <w:t xml:space="preserve"> a</w:t>
      </w:r>
      <w:r>
        <w:t xml:space="preserve"> </w:t>
      </w:r>
      <w:r w:rsidR="00C251FF">
        <w:t xml:space="preserve">graph based approach </w:t>
      </w:r>
      <w:r>
        <w:rPr>
          <w:lang w:val="en-US"/>
        </w:rPr>
        <w:t xml:space="preserve">can represent the direct repercussions of the DoS attack and </w:t>
      </w:r>
      <w:r w:rsidR="00C251FF">
        <w:t xml:space="preserve">discover a potential </w:t>
      </w:r>
      <w:r w:rsidR="0005727F">
        <w:t>DoS attack in its early stage</w:t>
      </w:r>
      <w:r>
        <w:t xml:space="preserve">. </w:t>
      </w:r>
      <w:r w:rsidR="0005727F">
        <w:t xml:space="preserve">The first known anomaly was reported within </w:t>
      </w:r>
      <w:r w:rsidR="00A55924">
        <w:t>4 sec</w:t>
      </w:r>
      <w:r w:rsidR="007955BE">
        <w:rPr>
          <w:lang w:val="en-US"/>
        </w:rPr>
        <w:t>onds</w:t>
      </w:r>
      <w:r w:rsidR="00A55924">
        <w:t xml:space="preserve"> </w:t>
      </w:r>
      <w:r w:rsidR="0005727F">
        <w:t xml:space="preserve">of </w:t>
      </w:r>
      <w:r w:rsidR="007955BE">
        <w:rPr>
          <w:lang w:val="en-US"/>
        </w:rPr>
        <w:t xml:space="preserve">the </w:t>
      </w:r>
      <w:r w:rsidR="0005727F">
        <w:t xml:space="preserve">DoS attack </w:t>
      </w:r>
      <w:r w:rsidR="00A55924">
        <w:t>inception.</w:t>
      </w:r>
      <w:r w:rsidR="0049483F">
        <w:t xml:space="preserve"> Also, we were able to identify three IP</w:t>
      </w:r>
      <w:r w:rsidR="007955BE">
        <w:rPr>
          <w:lang w:val="en-US"/>
        </w:rPr>
        <w:t>s</w:t>
      </w:r>
      <w:r w:rsidR="0049483F">
        <w:t xml:space="preserve"> from which </w:t>
      </w:r>
      <w:r w:rsidR="007955BE">
        <w:rPr>
          <w:lang w:val="en-US"/>
        </w:rPr>
        <w:t xml:space="preserve">the </w:t>
      </w:r>
      <w:r w:rsidR="0049483F">
        <w:t xml:space="preserve">DoS attack was </w:t>
      </w:r>
      <w:r w:rsidR="00893375">
        <w:rPr>
          <w:lang w:val="en-US"/>
        </w:rPr>
        <w:t>instigated</w:t>
      </w:r>
      <w:r w:rsidR="00893375">
        <w:t xml:space="preserve"> </w:t>
      </w:r>
      <w:r w:rsidR="0049483F">
        <w:t xml:space="preserve">by sending </w:t>
      </w:r>
      <w:r w:rsidR="00893375">
        <w:rPr>
          <w:lang w:val="en-US"/>
        </w:rPr>
        <w:t>large</w:t>
      </w:r>
      <w:r w:rsidR="00893375">
        <w:t xml:space="preserve"> </w:t>
      </w:r>
      <w:r w:rsidR="0049483F">
        <w:t>amount</w:t>
      </w:r>
      <w:r w:rsidR="00893375">
        <w:rPr>
          <w:lang w:val="en-US"/>
        </w:rPr>
        <w:t xml:space="preserve">s </w:t>
      </w:r>
      <w:r w:rsidR="0049483F">
        <w:t xml:space="preserve">of traffic to </w:t>
      </w:r>
      <w:r w:rsidR="00893375">
        <w:rPr>
          <w:lang w:val="en-US"/>
        </w:rPr>
        <w:t xml:space="preserve">the </w:t>
      </w:r>
      <w:r w:rsidR="0049483F">
        <w:t>external web server.</w:t>
      </w:r>
    </w:p>
    <w:p w14:paraId="2DD61BED" w14:textId="5E3F1337" w:rsidR="00A43BBC" w:rsidRDefault="00A30BE9" w:rsidP="00A55924">
      <w:pPr>
        <w:pStyle w:val="TextContent"/>
        <w:rPr>
          <w:lang w:val="en-US"/>
        </w:rPr>
      </w:pPr>
      <w:r>
        <w:rPr>
          <w:lang w:val="en-US"/>
        </w:rPr>
        <w:t>Although</w:t>
      </w:r>
      <w:r w:rsidR="7A0EE9D3" w:rsidRPr="7A0EE9D3">
        <w:rPr>
          <w:lang w:val="en-US"/>
        </w:rPr>
        <w:t xml:space="preserve"> </w:t>
      </w:r>
      <w:r w:rsidR="00893375">
        <w:rPr>
          <w:lang w:val="en-US"/>
        </w:rPr>
        <w:t>the GBAD tool</w:t>
      </w:r>
      <w:r>
        <w:rPr>
          <w:lang w:val="en-US"/>
        </w:rPr>
        <w:t xml:space="preserve"> identif</w:t>
      </w:r>
      <w:r w:rsidR="00893375">
        <w:rPr>
          <w:lang w:val="en-US"/>
        </w:rPr>
        <w:t>ied</w:t>
      </w:r>
      <w:r>
        <w:rPr>
          <w:lang w:val="en-US"/>
        </w:rPr>
        <w:t xml:space="preserve"> the </w:t>
      </w:r>
      <w:r w:rsidR="00AD5C32">
        <w:rPr>
          <w:lang w:val="en-US"/>
        </w:rPr>
        <w:t>anomalous instance</w:t>
      </w:r>
      <w:r w:rsidR="00893375">
        <w:rPr>
          <w:lang w:val="en-US"/>
        </w:rPr>
        <w:t>s</w:t>
      </w:r>
      <w:r w:rsidR="00AD5C32">
        <w:rPr>
          <w:lang w:val="en-US"/>
        </w:rPr>
        <w:t xml:space="preserve"> relat</w:t>
      </w:r>
      <w:r w:rsidR="00893375">
        <w:rPr>
          <w:lang w:val="en-US"/>
        </w:rPr>
        <w:t>ed</w:t>
      </w:r>
      <w:r w:rsidR="00AD5C32">
        <w:rPr>
          <w:lang w:val="en-US"/>
        </w:rPr>
        <w:t xml:space="preserve"> to</w:t>
      </w:r>
      <w:r w:rsidR="7A0EE9D3" w:rsidRPr="7A0EE9D3">
        <w:rPr>
          <w:lang w:val="en-US"/>
        </w:rPr>
        <w:t xml:space="preserve"> </w:t>
      </w:r>
      <w:r w:rsidR="00893375">
        <w:rPr>
          <w:lang w:val="en-US"/>
        </w:rPr>
        <w:t xml:space="preserve">the </w:t>
      </w:r>
      <w:r w:rsidR="7A0EE9D3" w:rsidRPr="7A0EE9D3">
        <w:rPr>
          <w:lang w:val="en-US"/>
        </w:rPr>
        <w:t xml:space="preserve">DoS attack after </w:t>
      </w:r>
      <w:r w:rsidR="00893375">
        <w:rPr>
          <w:lang w:val="en-US"/>
        </w:rPr>
        <w:t xml:space="preserve">only </w:t>
      </w:r>
      <w:r w:rsidR="00274896">
        <w:rPr>
          <w:lang w:val="en-US"/>
        </w:rPr>
        <w:t xml:space="preserve">4 </w:t>
      </w:r>
      <w:r w:rsidR="7A0EE9D3" w:rsidRPr="7A0EE9D3">
        <w:rPr>
          <w:lang w:val="en-US"/>
        </w:rPr>
        <w:t xml:space="preserve">seconds, </w:t>
      </w:r>
      <w:r w:rsidR="00893375">
        <w:rPr>
          <w:lang w:val="en-US"/>
        </w:rPr>
        <w:t xml:space="preserve">data was not processed in real-time (i.e., as data traversed the network), and a static view of the data was processed in </w:t>
      </w:r>
      <w:r w:rsidR="7A0EE9D3" w:rsidRPr="7A0EE9D3">
        <w:rPr>
          <w:lang w:val="en-US"/>
        </w:rPr>
        <w:t xml:space="preserve">about </w:t>
      </w:r>
      <w:r w:rsidR="00274896" w:rsidRPr="00274896">
        <w:rPr>
          <w:lang w:val="en-US"/>
        </w:rPr>
        <w:t>1512.05</w:t>
      </w:r>
      <w:r w:rsidR="00274896">
        <w:rPr>
          <w:lang w:val="en-US"/>
        </w:rPr>
        <w:t xml:space="preserve"> seconds (</w:t>
      </w:r>
      <w:r w:rsidR="00274896" w:rsidRPr="00274896">
        <w:rPr>
          <w:lang w:val="en-US"/>
        </w:rPr>
        <w:t>25.2008</w:t>
      </w:r>
      <w:r w:rsidR="00274896">
        <w:rPr>
          <w:lang w:val="en-US"/>
        </w:rPr>
        <w:t xml:space="preserve"> </w:t>
      </w:r>
      <w:r w:rsidR="7A0EE9D3" w:rsidRPr="7A0EE9D3">
        <w:rPr>
          <w:lang w:val="en-US"/>
        </w:rPr>
        <w:t>minutes</w:t>
      </w:r>
      <w:r w:rsidR="00462291">
        <w:rPr>
          <w:lang w:val="en-US"/>
        </w:rPr>
        <w:t>)</w:t>
      </w:r>
      <w:r w:rsidR="00462291" w:rsidRPr="7A0EE9D3">
        <w:rPr>
          <w:lang w:val="en-US"/>
        </w:rPr>
        <w:t>.</w:t>
      </w:r>
      <w:r w:rsidR="003B67E6">
        <w:rPr>
          <w:lang w:val="en-US"/>
        </w:rPr>
        <w:t xml:space="preserve"> Note that the experiment</w:t>
      </w:r>
      <w:r w:rsidR="00893375">
        <w:rPr>
          <w:lang w:val="en-US"/>
        </w:rPr>
        <w:t>s</w:t>
      </w:r>
      <w:r w:rsidR="003B67E6">
        <w:rPr>
          <w:lang w:val="en-US"/>
        </w:rPr>
        <w:t xml:space="preserve"> </w:t>
      </w:r>
      <w:r w:rsidR="00893375">
        <w:rPr>
          <w:lang w:val="en-US"/>
        </w:rPr>
        <w:t xml:space="preserve">were performed </w:t>
      </w:r>
      <w:r w:rsidR="003B67E6">
        <w:rPr>
          <w:lang w:val="en-US"/>
        </w:rPr>
        <w:t>on a</w:t>
      </w:r>
      <w:r w:rsidR="00893375">
        <w:rPr>
          <w:lang w:val="en-US"/>
        </w:rPr>
        <w:t>n</w:t>
      </w:r>
      <w:r w:rsidR="003B67E6">
        <w:rPr>
          <w:lang w:val="en-US"/>
        </w:rPr>
        <w:t xml:space="preserve"> </w:t>
      </w:r>
      <w:r w:rsidR="00893375">
        <w:rPr>
          <w:lang w:val="en-US"/>
        </w:rPr>
        <w:t xml:space="preserve"> </w:t>
      </w:r>
      <w:r w:rsidR="003B67E6">
        <w:rPr>
          <w:lang w:val="en-US"/>
        </w:rPr>
        <w:t xml:space="preserve"> Intel(R) Xeon(R) </w:t>
      </w:r>
      <w:r w:rsidR="003B67E6" w:rsidRPr="003B67E6">
        <w:rPr>
          <w:lang w:val="en-US"/>
        </w:rPr>
        <w:t>2.27GHz</w:t>
      </w:r>
      <w:r w:rsidR="003B67E6">
        <w:rPr>
          <w:lang w:val="en-US"/>
        </w:rPr>
        <w:t xml:space="preserve"> </w:t>
      </w:r>
      <w:r w:rsidR="00893375">
        <w:rPr>
          <w:lang w:val="en-US"/>
        </w:rPr>
        <w:t xml:space="preserve">machine </w:t>
      </w:r>
      <w:r w:rsidR="003B67E6">
        <w:rPr>
          <w:lang w:val="en-US"/>
        </w:rPr>
        <w:t>with 8 CPU</w:t>
      </w:r>
      <w:r w:rsidR="00893375">
        <w:rPr>
          <w:lang w:val="en-US"/>
        </w:rPr>
        <w:t>s</w:t>
      </w:r>
      <w:r w:rsidR="003B67E6">
        <w:rPr>
          <w:lang w:val="en-US"/>
        </w:rPr>
        <w:t xml:space="preserve">. </w:t>
      </w:r>
      <w:r w:rsidR="7A0EE9D3" w:rsidRPr="7A0EE9D3">
        <w:rPr>
          <w:lang w:val="en-US"/>
        </w:rPr>
        <w:t>The time constraint</w:t>
      </w:r>
      <w:r w:rsidR="00893375">
        <w:rPr>
          <w:lang w:val="en-US"/>
        </w:rPr>
        <w:t xml:space="preserve">s </w:t>
      </w:r>
      <w:r w:rsidR="00EA05FB">
        <w:rPr>
          <w:lang w:val="en-US"/>
        </w:rPr>
        <w:t>associated</w:t>
      </w:r>
      <w:r w:rsidR="7A0EE9D3" w:rsidRPr="7A0EE9D3">
        <w:rPr>
          <w:lang w:val="en-US"/>
        </w:rPr>
        <w:t xml:space="preserve"> with </w:t>
      </w:r>
      <w:r w:rsidR="00893375">
        <w:rPr>
          <w:lang w:val="en-US"/>
        </w:rPr>
        <w:t>detecting a</w:t>
      </w:r>
      <w:r w:rsidR="00893375" w:rsidRPr="7A0EE9D3">
        <w:rPr>
          <w:lang w:val="en-US"/>
        </w:rPr>
        <w:t xml:space="preserve"> </w:t>
      </w:r>
      <w:r w:rsidR="7A0EE9D3" w:rsidRPr="7A0EE9D3">
        <w:rPr>
          <w:lang w:val="en-US"/>
        </w:rPr>
        <w:t>DoS attack</w:t>
      </w:r>
      <w:r w:rsidR="00893375">
        <w:rPr>
          <w:lang w:val="en-US"/>
        </w:rPr>
        <w:t xml:space="preserve"> in rea</w:t>
      </w:r>
      <w:r w:rsidR="00866445">
        <w:rPr>
          <w:lang w:val="en-US"/>
        </w:rPr>
        <w:t xml:space="preserve">l </w:t>
      </w:r>
      <w:r w:rsidR="00893375">
        <w:rPr>
          <w:lang w:val="en-US"/>
        </w:rPr>
        <w:t>time needs to be factored</w:t>
      </w:r>
      <w:r w:rsidR="7A0EE9D3" w:rsidRPr="7A0EE9D3">
        <w:rPr>
          <w:lang w:val="en-US"/>
        </w:rPr>
        <w:t xml:space="preserve">. To address this issue, we suggest looking into the implementation of a component that allows </w:t>
      </w:r>
      <w:r w:rsidR="000518E4">
        <w:rPr>
          <w:lang w:val="en-US"/>
        </w:rPr>
        <w:t xml:space="preserve">GBAD to analyze </w:t>
      </w:r>
      <w:r w:rsidR="000518E4" w:rsidRPr="00893375">
        <w:rPr>
          <w:i/>
          <w:lang w:val="en-US"/>
        </w:rPr>
        <w:t>streaming</w:t>
      </w:r>
      <w:r w:rsidR="000518E4">
        <w:rPr>
          <w:lang w:val="en-US"/>
        </w:rPr>
        <w:t xml:space="preserve"> data. We believe this can be accomplished by </w:t>
      </w:r>
      <w:r w:rsidR="00893375">
        <w:rPr>
          <w:lang w:val="en-US"/>
        </w:rPr>
        <w:t xml:space="preserve">analyzing </w:t>
      </w:r>
      <w:r w:rsidR="7A0EE9D3" w:rsidRPr="7A0EE9D3">
        <w:rPr>
          <w:lang w:val="en-US"/>
        </w:rPr>
        <w:t xml:space="preserve">the </w:t>
      </w:r>
      <w:r w:rsidR="000518E4">
        <w:rPr>
          <w:lang w:val="en-US"/>
        </w:rPr>
        <w:t xml:space="preserve">network traffic </w:t>
      </w:r>
      <w:r w:rsidR="00893375">
        <w:rPr>
          <w:lang w:val="en-US"/>
        </w:rPr>
        <w:t>in smaller partitions using</w:t>
      </w:r>
      <w:r w:rsidR="7A0EE9D3" w:rsidRPr="7A0EE9D3">
        <w:rPr>
          <w:lang w:val="en-US"/>
        </w:rPr>
        <w:t xml:space="preserve"> a </w:t>
      </w:r>
      <w:r w:rsidR="001E72EE">
        <w:rPr>
          <w:lang w:val="en-US"/>
        </w:rPr>
        <w:t xml:space="preserve">sliding </w:t>
      </w:r>
      <w:r w:rsidR="7A0EE9D3" w:rsidRPr="7A0EE9D3">
        <w:rPr>
          <w:lang w:val="en-US"/>
        </w:rPr>
        <w:t>window</w:t>
      </w:r>
      <w:r w:rsidR="001E72EE">
        <w:rPr>
          <w:lang w:val="en-US"/>
        </w:rPr>
        <w:t xml:space="preserve"> protocol</w:t>
      </w:r>
      <w:r w:rsidR="7A0EE9D3" w:rsidRPr="7A0EE9D3">
        <w:rPr>
          <w:lang w:val="en-US"/>
        </w:rPr>
        <w:t xml:space="preserve">. </w:t>
      </w:r>
      <w:r w:rsidR="00893375">
        <w:rPr>
          <w:lang w:val="en-US"/>
        </w:rPr>
        <w:t>Another possible area to investigate is using a different definition of</w:t>
      </w:r>
      <w:r w:rsidR="00AB7662">
        <w:rPr>
          <w:lang w:val="en-US"/>
        </w:rPr>
        <w:t xml:space="preserve"> an</w:t>
      </w:r>
      <w:r w:rsidR="00893375">
        <w:rPr>
          <w:lang w:val="en-US"/>
        </w:rPr>
        <w:t xml:space="preserve"> </w:t>
      </w:r>
      <w:r w:rsidR="00893375" w:rsidRPr="00AB7662">
        <w:rPr>
          <w:noProof/>
          <w:lang w:val="en-US"/>
        </w:rPr>
        <w:t>anomaly</w:t>
      </w:r>
      <w:r w:rsidR="00893375">
        <w:rPr>
          <w:lang w:val="en-US"/>
        </w:rPr>
        <w:t xml:space="preserve"> than what is used in tools like GBAD</w:t>
      </w:r>
      <w:r w:rsidR="00047C85">
        <w:rPr>
          <w:lang w:val="en-US"/>
        </w:rPr>
        <w:t xml:space="preserve">. </w:t>
      </w:r>
      <w:r w:rsidR="00893375">
        <w:rPr>
          <w:lang w:val="en-US"/>
        </w:rPr>
        <w:t xml:space="preserve">In the future, we plan on not only investigating both of these </w:t>
      </w:r>
      <w:r w:rsidR="00893375" w:rsidRPr="00AB7662">
        <w:rPr>
          <w:noProof/>
          <w:lang w:val="en-US"/>
        </w:rPr>
        <w:t>ideas</w:t>
      </w:r>
      <w:r w:rsidR="00893375">
        <w:rPr>
          <w:lang w:val="en-US"/>
        </w:rPr>
        <w:t xml:space="preserve"> but experimenting on </w:t>
      </w:r>
      <w:r w:rsidR="00893375">
        <w:rPr>
          <w:lang w:val="en-US"/>
        </w:rPr>
        <w:t>new, possibly streaming, data sets that represent known network attacks</w:t>
      </w:r>
      <w:r w:rsidR="7A0EE9D3" w:rsidRPr="7A0EE9D3">
        <w:rPr>
          <w:lang w:val="en-US"/>
        </w:rPr>
        <w:t xml:space="preserve">. </w:t>
      </w:r>
    </w:p>
    <w:p w14:paraId="4BE8A638" w14:textId="34D103D7" w:rsidR="00731E63" w:rsidRPr="00964BE5" w:rsidRDefault="00731E63" w:rsidP="008E7B3E">
      <w:pPr>
        <w:pStyle w:val="Heading5"/>
      </w:pPr>
      <w:r w:rsidRPr="00AB7662">
        <w:t>Acknowledgments</w:t>
      </w:r>
    </w:p>
    <w:p w14:paraId="72EC02F8" w14:textId="77777777" w:rsidR="001D02DD" w:rsidRPr="001D02DD" w:rsidRDefault="001D02DD" w:rsidP="001D02DD">
      <w:pPr>
        <w:pStyle w:val="TextContent"/>
        <w:rPr>
          <w:lang w:val="en-US"/>
        </w:rPr>
      </w:pPr>
      <w:r w:rsidRPr="001D02DD">
        <w:rPr>
          <w:lang w:val="en-US"/>
        </w:rPr>
        <w:t xml:space="preserve">This work is supported by US National Science Foundation under the grant number 1560434. The statements made herein are solely the responsibility of the authors. </w:t>
      </w:r>
    </w:p>
    <w:sdt>
      <w:sdtPr>
        <w:rPr>
          <w:smallCaps w:val="0"/>
          <w:noProof w:val="0"/>
          <w:sz w:val="16"/>
          <w:szCs w:val="16"/>
        </w:rPr>
        <w:id w:val="-1992008252"/>
        <w:docPartObj>
          <w:docPartGallery w:val="Bibliographies"/>
          <w:docPartUnique/>
        </w:docPartObj>
      </w:sdtPr>
      <w:sdtEndPr/>
      <w:sdtContent>
        <w:p w14:paraId="6EF099B6" w14:textId="03EB3F67" w:rsidR="00061C74" w:rsidRPr="00C92131" w:rsidRDefault="00061C74" w:rsidP="00866445">
          <w:pPr>
            <w:pStyle w:val="Heading5"/>
            <w:rPr>
              <w:sz w:val="16"/>
              <w:szCs w:val="16"/>
            </w:rPr>
          </w:pPr>
          <w:r w:rsidRPr="00866445">
            <w:t>References</w:t>
          </w:r>
        </w:p>
        <w:sdt>
          <w:sdtPr>
            <w:rPr>
              <w:sz w:val="16"/>
              <w:szCs w:val="16"/>
            </w:rPr>
            <w:id w:val="-573587230"/>
            <w:bibliography/>
          </w:sdtPr>
          <w:sdtEndPr/>
          <w:sdtContent>
            <w:p w14:paraId="0F92DEFA" w14:textId="77777777" w:rsidR="0081563B" w:rsidRPr="00C92131" w:rsidRDefault="00061C74" w:rsidP="00C92131">
              <w:pPr>
                <w:jc w:val="both"/>
                <w:rPr>
                  <w:noProof/>
                  <w:sz w:val="16"/>
                  <w:szCs w:val="16"/>
                </w:rPr>
              </w:pPr>
              <w:r w:rsidRPr="00C92131">
                <w:rPr>
                  <w:sz w:val="16"/>
                  <w:szCs w:val="16"/>
                </w:rPr>
                <w:fldChar w:fldCharType="begin"/>
              </w:r>
              <w:r w:rsidRPr="00C92131">
                <w:rPr>
                  <w:sz w:val="16"/>
                  <w:szCs w:val="16"/>
                </w:rPr>
                <w:instrText xml:space="preserve"> BIBLIOGRAPHY </w:instrText>
              </w:r>
              <w:r w:rsidRPr="00C92131">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1"/>
              </w:tblGrid>
              <w:tr w:rsidR="0081563B" w:rsidRPr="00C92131" w14:paraId="6A162200" w14:textId="77777777" w:rsidTr="0034655C">
                <w:trPr>
                  <w:divId w:val="240679998"/>
                  <w:tblCellSpacing w:w="15" w:type="dxa"/>
                </w:trPr>
                <w:tc>
                  <w:tcPr>
                    <w:tcW w:w="295" w:type="pct"/>
                    <w:hideMark/>
                  </w:tcPr>
                  <w:p w14:paraId="108D4203" w14:textId="77777777" w:rsidR="0081563B" w:rsidRPr="00C92131" w:rsidRDefault="0081563B" w:rsidP="00C92131">
                    <w:pPr>
                      <w:pStyle w:val="Bibliography"/>
                      <w:jc w:val="both"/>
                      <w:rPr>
                        <w:noProof/>
                        <w:sz w:val="16"/>
                        <w:szCs w:val="16"/>
                      </w:rPr>
                    </w:pPr>
                    <w:r w:rsidRPr="00C92131">
                      <w:rPr>
                        <w:noProof/>
                        <w:sz w:val="16"/>
                        <w:szCs w:val="16"/>
                      </w:rPr>
                      <w:t xml:space="preserve">[1] </w:t>
                    </w:r>
                  </w:p>
                </w:tc>
                <w:tc>
                  <w:tcPr>
                    <w:tcW w:w="0" w:type="auto"/>
                    <w:hideMark/>
                  </w:tcPr>
                  <w:p w14:paraId="162A2690" w14:textId="77777777" w:rsidR="0081563B" w:rsidRPr="00C92131" w:rsidRDefault="0081563B" w:rsidP="00C92131">
                    <w:pPr>
                      <w:pStyle w:val="Bibliography"/>
                      <w:jc w:val="both"/>
                      <w:rPr>
                        <w:noProof/>
                        <w:sz w:val="16"/>
                        <w:szCs w:val="16"/>
                      </w:rPr>
                    </w:pPr>
                    <w:r w:rsidRPr="00C92131">
                      <w:rPr>
                        <w:noProof/>
                        <w:sz w:val="16"/>
                        <w:szCs w:val="16"/>
                      </w:rPr>
                      <w:t xml:space="preserve">G. Carl, G. Kesidis, R. Brooks and S. Rai, "Denial-of-Service Attack Detection Techniques," </w:t>
                    </w:r>
                    <w:r w:rsidRPr="00C92131">
                      <w:rPr>
                        <w:i/>
                        <w:iCs/>
                        <w:noProof/>
                        <w:sz w:val="16"/>
                        <w:szCs w:val="16"/>
                      </w:rPr>
                      <w:t xml:space="preserve">IEEE Internet Computing, </w:t>
                    </w:r>
                    <w:r w:rsidRPr="00C92131">
                      <w:rPr>
                        <w:noProof/>
                        <w:sz w:val="16"/>
                        <w:szCs w:val="16"/>
                      </w:rPr>
                      <w:t xml:space="preserve">vol. 10, no. 1, pp. 82-89, 2006. </w:t>
                    </w:r>
                  </w:p>
                </w:tc>
              </w:tr>
              <w:tr w:rsidR="0081563B" w:rsidRPr="00C92131" w14:paraId="30B68999" w14:textId="77777777" w:rsidTr="0034655C">
                <w:trPr>
                  <w:divId w:val="240679998"/>
                  <w:tblCellSpacing w:w="15" w:type="dxa"/>
                </w:trPr>
                <w:tc>
                  <w:tcPr>
                    <w:tcW w:w="295" w:type="pct"/>
                    <w:hideMark/>
                  </w:tcPr>
                  <w:p w14:paraId="6E2342F9" w14:textId="77777777" w:rsidR="0081563B" w:rsidRPr="00C92131" w:rsidRDefault="0081563B" w:rsidP="00C92131">
                    <w:pPr>
                      <w:pStyle w:val="Bibliography"/>
                      <w:jc w:val="both"/>
                      <w:rPr>
                        <w:noProof/>
                        <w:sz w:val="16"/>
                        <w:szCs w:val="16"/>
                      </w:rPr>
                    </w:pPr>
                    <w:r w:rsidRPr="00C92131">
                      <w:rPr>
                        <w:noProof/>
                        <w:sz w:val="16"/>
                        <w:szCs w:val="16"/>
                      </w:rPr>
                      <w:t xml:space="preserve">[2] </w:t>
                    </w:r>
                  </w:p>
                </w:tc>
                <w:tc>
                  <w:tcPr>
                    <w:tcW w:w="0" w:type="auto"/>
                    <w:hideMark/>
                  </w:tcPr>
                  <w:p w14:paraId="59CD36A7" w14:textId="77777777" w:rsidR="0081563B" w:rsidRPr="00C92131" w:rsidRDefault="0081563B" w:rsidP="00C92131">
                    <w:pPr>
                      <w:pStyle w:val="Bibliography"/>
                      <w:jc w:val="both"/>
                      <w:rPr>
                        <w:noProof/>
                        <w:sz w:val="16"/>
                        <w:szCs w:val="16"/>
                      </w:rPr>
                    </w:pPr>
                    <w:r w:rsidRPr="00C92131">
                      <w:rPr>
                        <w:noProof/>
                        <w:sz w:val="16"/>
                        <w:szCs w:val="16"/>
                      </w:rPr>
                      <w:t xml:space="preserve">K. Singh and T. De, "Analysis of Application Layer DDoS Attack Detection Parameters Using Statistical Classifiers," </w:t>
                    </w:r>
                    <w:r w:rsidRPr="00C92131">
                      <w:rPr>
                        <w:i/>
                        <w:iCs/>
                        <w:noProof/>
                        <w:sz w:val="16"/>
                        <w:szCs w:val="16"/>
                      </w:rPr>
                      <w:t xml:space="preserve">Internetworking Indonesia Journal, </w:t>
                    </w:r>
                    <w:r w:rsidRPr="00C92131">
                      <w:rPr>
                        <w:noProof/>
                        <w:sz w:val="16"/>
                        <w:szCs w:val="16"/>
                      </w:rPr>
                      <w:t xml:space="preserve">vol. 9, no. 2, pp. 23-32, 2017. </w:t>
                    </w:r>
                  </w:p>
                </w:tc>
              </w:tr>
              <w:tr w:rsidR="0081563B" w:rsidRPr="00C92131" w14:paraId="21D7A227" w14:textId="77777777" w:rsidTr="0034655C">
                <w:trPr>
                  <w:divId w:val="240679998"/>
                  <w:tblCellSpacing w:w="15" w:type="dxa"/>
                </w:trPr>
                <w:tc>
                  <w:tcPr>
                    <w:tcW w:w="295" w:type="pct"/>
                    <w:hideMark/>
                  </w:tcPr>
                  <w:p w14:paraId="65C97FC2" w14:textId="77777777" w:rsidR="0081563B" w:rsidRPr="00866445" w:rsidRDefault="0081563B" w:rsidP="00866445">
                    <w:pPr>
                      <w:pStyle w:val="Bibliography"/>
                      <w:jc w:val="both"/>
                      <w:rPr>
                        <w:noProof/>
                        <w:sz w:val="16"/>
                        <w:szCs w:val="16"/>
                      </w:rPr>
                    </w:pPr>
                    <w:r w:rsidRPr="00866445">
                      <w:rPr>
                        <w:noProof/>
                        <w:sz w:val="16"/>
                        <w:szCs w:val="16"/>
                      </w:rPr>
                      <w:t xml:space="preserve">[3] </w:t>
                    </w:r>
                  </w:p>
                </w:tc>
                <w:tc>
                  <w:tcPr>
                    <w:tcW w:w="0" w:type="auto"/>
                    <w:hideMark/>
                  </w:tcPr>
                  <w:p w14:paraId="7E3712C2" w14:textId="77777777" w:rsidR="0081563B" w:rsidRPr="00866445" w:rsidRDefault="0081563B" w:rsidP="00866445">
                    <w:pPr>
                      <w:pStyle w:val="Bibliography"/>
                      <w:jc w:val="both"/>
                      <w:rPr>
                        <w:noProof/>
                        <w:sz w:val="16"/>
                        <w:szCs w:val="16"/>
                      </w:rPr>
                    </w:pPr>
                    <w:r w:rsidRPr="00866445">
                      <w:rPr>
                        <w:noProof/>
                        <w:sz w:val="16"/>
                        <w:szCs w:val="16"/>
                      </w:rPr>
                      <w:t xml:space="preserve">S. M. T. Nezhad, M. Nazari and E. A. Gharavol, "A Novel DoS and DDoS Attacks Detection Algorithm Using ARIMA Time Series Model and Chaotic System in Computer Networks," </w:t>
                    </w:r>
                    <w:r w:rsidRPr="00866445">
                      <w:rPr>
                        <w:i/>
                        <w:iCs/>
                        <w:noProof/>
                        <w:sz w:val="16"/>
                        <w:szCs w:val="16"/>
                      </w:rPr>
                      <w:t xml:space="preserve">IEEE Communications Letters, </w:t>
                    </w:r>
                    <w:r w:rsidRPr="00866445">
                      <w:rPr>
                        <w:noProof/>
                        <w:sz w:val="16"/>
                        <w:szCs w:val="16"/>
                      </w:rPr>
                      <w:t xml:space="preserve">vol. 20, no. 4, pp. 700-703, 2016. </w:t>
                    </w:r>
                  </w:p>
                </w:tc>
              </w:tr>
              <w:tr w:rsidR="0081563B" w:rsidRPr="00C92131" w14:paraId="2DF819CD" w14:textId="77777777" w:rsidTr="0034655C">
                <w:trPr>
                  <w:divId w:val="240679998"/>
                  <w:tblCellSpacing w:w="15" w:type="dxa"/>
                </w:trPr>
                <w:tc>
                  <w:tcPr>
                    <w:tcW w:w="295" w:type="pct"/>
                    <w:hideMark/>
                  </w:tcPr>
                  <w:p w14:paraId="68746771" w14:textId="77777777" w:rsidR="0081563B" w:rsidRPr="00866445" w:rsidRDefault="0081563B" w:rsidP="00866445">
                    <w:pPr>
                      <w:pStyle w:val="Bibliography"/>
                      <w:jc w:val="both"/>
                      <w:rPr>
                        <w:noProof/>
                        <w:sz w:val="16"/>
                        <w:szCs w:val="16"/>
                      </w:rPr>
                    </w:pPr>
                    <w:r w:rsidRPr="00866445">
                      <w:rPr>
                        <w:noProof/>
                        <w:sz w:val="16"/>
                        <w:szCs w:val="16"/>
                      </w:rPr>
                      <w:t xml:space="preserve">[4] </w:t>
                    </w:r>
                  </w:p>
                </w:tc>
                <w:tc>
                  <w:tcPr>
                    <w:tcW w:w="0" w:type="auto"/>
                    <w:hideMark/>
                  </w:tcPr>
                  <w:p w14:paraId="54B13982" w14:textId="77777777" w:rsidR="0081563B" w:rsidRPr="00866445" w:rsidRDefault="0081563B" w:rsidP="00866445">
                    <w:pPr>
                      <w:pStyle w:val="Bibliography"/>
                      <w:jc w:val="both"/>
                      <w:rPr>
                        <w:noProof/>
                        <w:sz w:val="16"/>
                        <w:szCs w:val="16"/>
                      </w:rPr>
                    </w:pPr>
                    <w:r w:rsidRPr="00866445">
                      <w:rPr>
                        <w:noProof/>
                        <w:sz w:val="16"/>
                        <w:szCs w:val="16"/>
                      </w:rPr>
                      <w:t xml:space="preserve">N. Weiler, "Honeypot for Distributed Denial of Service Attacks," in </w:t>
                    </w:r>
                    <w:r w:rsidRPr="00866445">
                      <w:rPr>
                        <w:i/>
                        <w:iCs/>
                        <w:noProof/>
                        <w:sz w:val="16"/>
                        <w:szCs w:val="16"/>
                      </w:rPr>
                      <w:t>Enabling Technologies: Infrastructure for Collaborative Enterprises, 2002. WET ICE 2002. Proceedings. Eleventh IEEE International Workshops on</w:t>
                    </w:r>
                    <w:r w:rsidRPr="00866445">
                      <w:rPr>
                        <w:noProof/>
                        <w:sz w:val="16"/>
                        <w:szCs w:val="16"/>
                      </w:rPr>
                      <w:t xml:space="preserve">, 2002. </w:t>
                    </w:r>
                  </w:p>
                </w:tc>
              </w:tr>
              <w:tr w:rsidR="0081563B" w:rsidRPr="00C92131" w14:paraId="507F8083" w14:textId="77777777" w:rsidTr="0034655C">
                <w:trPr>
                  <w:divId w:val="240679998"/>
                  <w:tblCellSpacing w:w="15" w:type="dxa"/>
                </w:trPr>
                <w:tc>
                  <w:tcPr>
                    <w:tcW w:w="295" w:type="pct"/>
                    <w:hideMark/>
                  </w:tcPr>
                  <w:p w14:paraId="2202A4B1" w14:textId="77777777" w:rsidR="0081563B" w:rsidRPr="00866445" w:rsidRDefault="0081563B" w:rsidP="00866445">
                    <w:pPr>
                      <w:pStyle w:val="Bibliography"/>
                      <w:jc w:val="both"/>
                      <w:rPr>
                        <w:noProof/>
                        <w:sz w:val="16"/>
                        <w:szCs w:val="16"/>
                      </w:rPr>
                    </w:pPr>
                    <w:r w:rsidRPr="00866445">
                      <w:rPr>
                        <w:noProof/>
                        <w:sz w:val="16"/>
                        <w:szCs w:val="16"/>
                      </w:rPr>
                      <w:t xml:space="preserve">[5] </w:t>
                    </w:r>
                  </w:p>
                </w:tc>
                <w:tc>
                  <w:tcPr>
                    <w:tcW w:w="0" w:type="auto"/>
                    <w:hideMark/>
                  </w:tcPr>
                  <w:p w14:paraId="5A74DE42" w14:textId="77777777" w:rsidR="0081563B" w:rsidRPr="00866445" w:rsidRDefault="0081563B" w:rsidP="00866445">
                    <w:pPr>
                      <w:pStyle w:val="Bibliography"/>
                      <w:jc w:val="both"/>
                      <w:rPr>
                        <w:noProof/>
                        <w:sz w:val="16"/>
                        <w:szCs w:val="16"/>
                      </w:rPr>
                    </w:pPr>
                    <w:r w:rsidRPr="00866445">
                      <w:rPr>
                        <w:noProof/>
                        <w:sz w:val="16"/>
                        <w:szCs w:val="16"/>
                      </w:rPr>
                      <w:t xml:space="preserve">A. Mairh, D. </w:t>
                    </w:r>
                    <w:r w:rsidRPr="00523DEE">
                      <w:rPr>
                        <w:noProof/>
                        <w:sz w:val="16"/>
                        <w:szCs w:val="16"/>
                      </w:rPr>
                      <w:t>Barik</w:t>
                    </w:r>
                    <w:r w:rsidRPr="00866445">
                      <w:rPr>
                        <w:noProof/>
                        <w:sz w:val="16"/>
                        <w:szCs w:val="16"/>
                      </w:rPr>
                      <w:t xml:space="preserve">, K. Verma and D. Jena, "Honeypot in Network Security: A Survey," in </w:t>
                    </w:r>
                    <w:r w:rsidRPr="00866445">
                      <w:rPr>
                        <w:i/>
                        <w:iCs/>
                        <w:noProof/>
                        <w:sz w:val="16"/>
                        <w:szCs w:val="16"/>
                      </w:rPr>
                      <w:t>Proceedings of the 2011 international conference on communication, computing \&amp; security</w:t>
                    </w:r>
                    <w:r w:rsidRPr="00866445">
                      <w:rPr>
                        <w:noProof/>
                        <w:sz w:val="16"/>
                        <w:szCs w:val="16"/>
                      </w:rPr>
                      <w:t xml:space="preserve">, 2011. </w:t>
                    </w:r>
                  </w:p>
                </w:tc>
              </w:tr>
              <w:tr w:rsidR="0081563B" w:rsidRPr="00C92131" w14:paraId="6F147457" w14:textId="77777777" w:rsidTr="0034655C">
                <w:trPr>
                  <w:divId w:val="240679998"/>
                  <w:trHeight w:val="807"/>
                  <w:tblCellSpacing w:w="15" w:type="dxa"/>
                </w:trPr>
                <w:tc>
                  <w:tcPr>
                    <w:tcW w:w="295" w:type="pct"/>
                    <w:hideMark/>
                  </w:tcPr>
                  <w:p w14:paraId="46720911" w14:textId="77777777" w:rsidR="0081563B" w:rsidRPr="00866445" w:rsidRDefault="0081563B" w:rsidP="00866445">
                    <w:pPr>
                      <w:pStyle w:val="Bibliography"/>
                      <w:jc w:val="both"/>
                      <w:rPr>
                        <w:noProof/>
                        <w:sz w:val="16"/>
                        <w:szCs w:val="16"/>
                      </w:rPr>
                    </w:pPr>
                    <w:r w:rsidRPr="00866445">
                      <w:rPr>
                        <w:noProof/>
                        <w:sz w:val="16"/>
                        <w:szCs w:val="16"/>
                      </w:rPr>
                      <w:t xml:space="preserve">[6] </w:t>
                    </w:r>
                  </w:p>
                </w:tc>
                <w:tc>
                  <w:tcPr>
                    <w:tcW w:w="0" w:type="auto"/>
                    <w:hideMark/>
                  </w:tcPr>
                  <w:p w14:paraId="1FD2A519" w14:textId="77777777" w:rsidR="0081563B" w:rsidRPr="00866445" w:rsidRDefault="0081563B" w:rsidP="00866445">
                    <w:pPr>
                      <w:pStyle w:val="Bibliography"/>
                      <w:jc w:val="both"/>
                      <w:rPr>
                        <w:noProof/>
                        <w:sz w:val="16"/>
                        <w:szCs w:val="16"/>
                      </w:rPr>
                    </w:pPr>
                    <w:r w:rsidRPr="00866445">
                      <w:rPr>
                        <w:noProof/>
                        <w:sz w:val="16"/>
                        <w:szCs w:val="16"/>
                      </w:rPr>
                      <w:t xml:space="preserve">C. Navenna and R. Sasikala, "Analyse Honey Pot Traffics to Detect DoS Attacks Using Support Vector Machine," </w:t>
                    </w:r>
                    <w:r w:rsidRPr="00866445">
                      <w:rPr>
                        <w:i/>
                        <w:iCs/>
                        <w:noProof/>
                        <w:sz w:val="16"/>
                        <w:szCs w:val="16"/>
                      </w:rPr>
                      <w:t xml:space="preserve">International Journal of Scientific Research in Computer Science, Engineering and Information Technology, </w:t>
                    </w:r>
                    <w:r w:rsidRPr="00866445">
                      <w:rPr>
                        <w:noProof/>
                        <w:sz w:val="16"/>
                        <w:szCs w:val="16"/>
                      </w:rPr>
                      <w:t xml:space="preserve">vol. 2, no. 6, pp. 326-329, 2017. </w:t>
                    </w:r>
                  </w:p>
                </w:tc>
              </w:tr>
              <w:tr w:rsidR="0081563B" w:rsidRPr="00C92131" w14:paraId="1503D2A2" w14:textId="77777777" w:rsidTr="0034655C">
                <w:trPr>
                  <w:divId w:val="240679998"/>
                  <w:tblCellSpacing w:w="15" w:type="dxa"/>
                </w:trPr>
                <w:tc>
                  <w:tcPr>
                    <w:tcW w:w="295" w:type="pct"/>
                    <w:hideMark/>
                  </w:tcPr>
                  <w:p w14:paraId="7EC019A6" w14:textId="77777777" w:rsidR="0081563B" w:rsidRPr="00866445" w:rsidRDefault="0081563B" w:rsidP="00866445">
                    <w:pPr>
                      <w:pStyle w:val="Bibliography"/>
                      <w:jc w:val="both"/>
                      <w:rPr>
                        <w:noProof/>
                        <w:sz w:val="16"/>
                        <w:szCs w:val="16"/>
                      </w:rPr>
                    </w:pPr>
                    <w:r w:rsidRPr="00866445">
                      <w:rPr>
                        <w:noProof/>
                        <w:sz w:val="16"/>
                        <w:szCs w:val="16"/>
                      </w:rPr>
                      <w:t xml:space="preserve">[7] </w:t>
                    </w:r>
                  </w:p>
                </w:tc>
                <w:tc>
                  <w:tcPr>
                    <w:tcW w:w="0" w:type="auto"/>
                    <w:hideMark/>
                  </w:tcPr>
                  <w:p w14:paraId="2AA4F2D0" w14:textId="77777777" w:rsidR="0081563B" w:rsidRPr="00866445" w:rsidRDefault="0081563B" w:rsidP="00866445">
                    <w:pPr>
                      <w:pStyle w:val="Bibliography"/>
                      <w:jc w:val="both"/>
                      <w:rPr>
                        <w:noProof/>
                        <w:sz w:val="16"/>
                        <w:szCs w:val="16"/>
                      </w:rPr>
                    </w:pPr>
                    <w:r w:rsidRPr="00866445">
                      <w:rPr>
                        <w:noProof/>
                        <w:sz w:val="16"/>
                        <w:szCs w:val="16"/>
                      </w:rPr>
                      <w:t xml:space="preserve">M. Alenezi and M. J. Reed, "Methodologies for detecting DoS/DDoS attacks against network servers," in </w:t>
                    </w:r>
                    <w:r w:rsidRPr="00866445">
                      <w:rPr>
                        <w:i/>
                        <w:iCs/>
                        <w:noProof/>
                        <w:sz w:val="16"/>
                        <w:szCs w:val="16"/>
                      </w:rPr>
                      <w:t>Proceedings of the Seventh International Conference on Systems and Networks Communications—ICSNC</w:t>
                    </w:r>
                    <w:r w:rsidRPr="00866445">
                      <w:rPr>
                        <w:noProof/>
                        <w:sz w:val="16"/>
                        <w:szCs w:val="16"/>
                      </w:rPr>
                      <w:t xml:space="preserve">, 2012. </w:t>
                    </w:r>
                  </w:p>
                </w:tc>
              </w:tr>
              <w:tr w:rsidR="0081563B" w:rsidRPr="00C92131" w14:paraId="05B612C1" w14:textId="77777777" w:rsidTr="0034655C">
                <w:trPr>
                  <w:divId w:val="240679998"/>
                  <w:tblCellSpacing w:w="15" w:type="dxa"/>
                </w:trPr>
                <w:tc>
                  <w:tcPr>
                    <w:tcW w:w="295" w:type="pct"/>
                    <w:hideMark/>
                  </w:tcPr>
                  <w:p w14:paraId="4EB445C0" w14:textId="77777777" w:rsidR="0081563B" w:rsidRPr="00866445" w:rsidRDefault="0081563B" w:rsidP="00866445">
                    <w:pPr>
                      <w:pStyle w:val="Bibliography"/>
                      <w:jc w:val="both"/>
                      <w:rPr>
                        <w:noProof/>
                        <w:sz w:val="16"/>
                        <w:szCs w:val="16"/>
                      </w:rPr>
                    </w:pPr>
                    <w:r w:rsidRPr="00866445">
                      <w:rPr>
                        <w:noProof/>
                        <w:sz w:val="16"/>
                        <w:szCs w:val="16"/>
                      </w:rPr>
                      <w:t xml:space="preserve">[8] </w:t>
                    </w:r>
                  </w:p>
                </w:tc>
                <w:tc>
                  <w:tcPr>
                    <w:tcW w:w="0" w:type="auto"/>
                    <w:hideMark/>
                  </w:tcPr>
                  <w:p w14:paraId="74E4B9BA" w14:textId="77777777" w:rsidR="0081563B" w:rsidRPr="00866445" w:rsidRDefault="0081563B" w:rsidP="00866445">
                    <w:pPr>
                      <w:pStyle w:val="Bibliography"/>
                      <w:jc w:val="both"/>
                      <w:rPr>
                        <w:noProof/>
                        <w:sz w:val="16"/>
                        <w:szCs w:val="16"/>
                      </w:rPr>
                    </w:pPr>
                    <w:r w:rsidRPr="00866445">
                      <w:rPr>
                        <w:noProof/>
                        <w:sz w:val="16"/>
                        <w:szCs w:val="16"/>
                      </w:rPr>
                      <w:t xml:space="preserve">W. Eberle and L. Holder, "Anomaly Detection in Data Represented as Graphs," </w:t>
                    </w:r>
                    <w:r w:rsidRPr="00866445">
                      <w:rPr>
                        <w:i/>
                        <w:iCs/>
                        <w:noProof/>
                        <w:sz w:val="16"/>
                        <w:szCs w:val="16"/>
                      </w:rPr>
                      <w:t xml:space="preserve">Intelligent Data Analysis, </w:t>
                    </w:r>
                    <w:r w:rsidRPr="00866445">
                      <w:rPr>
                        <w:noProof/>
                        <w:sz w:val="16"/>
                        <w:szCs w:val="16"/>
                      </w:rPr>
                      <w:t xml:space="preserve">vol. 11, no. 6, pp. 663-689, 2007. </w:t>
                    </w:r>
                  </w:p>
                </w:tc>
              </w:tr>
              <w:tr w:rsidR="0081563B" w:rsidRPr="00C92131" w14:paraId="411BDDFE" w14:textId="77777777" w:rsidTr="0034655C">
                <w:trPr>
                  <w:divId w:val="240679998"/>
                  <w:tblCellSpacing w:w="15" w:type="dxa"/>
                </w:trPr>
                <w:tc>
                  <w:tcPr>
                    <w:tcW w:w="295" w:type="pct"/>
                    <w:hideMark/>
                  </w:tcPr>
                  <w:p w14:paraId="34FA2518" w14:textId="77777777" w:rsidR="0081563B" w:rsidRPr="00866445" w:rsidRDefault="0081563B" w:rsidP="00866445">
                    <w:pPr>
                      <w:pStyle w:val="Bibliography"/>
                      <w:jc w:val="both"/>
                      <w:rPr>
                        <w:noProof/>
                        <w:sz w:val="16"/>
                        <w:szCs w:val="16"/>
                      </w:rPr>
                    </w:pPr>
                    <w:r w:rsidRPr="00866445">
                      <w:rPr>
                        <w:noProof/>
                        <w:sz w:val="16"/>
                        <w:szCs w:val="16"/>
                      </w:rPr>
                      <w:t xml:space="preserve">[9] </w:t>
                    </w:r>
                  </w:p>
                </w:tc>
                <w:tc>
                  <w:tcPr>
                    <w:tcW w:w="0" w:type="auto"/>
                    <w:hideMark/>
                  </w:tcPr>
                  <w:p w14:paraId="7B6DDF49" w14:textId="77777777" w:rsidR="0081563B" w:rsidRPr="00866445" w:rsidRDefault="0081563B" w:rsidP="00866445">
                    <w:pPr>
                      <w:pStyle w:val="Bibliography"/>
                      <w:jc w:val="both"/>
                      <w:rPr>
                        <w:noProof/>
                        <w:sz w:val="16"/>
                        <w:szCs w:val="16"/>
                      </w:rPr>
                    </w:pPr>
                    <w:r w:rsidRPr="00866445">
                      <w:rPr>
                        <w:noProof/>
                        <w:sz w:val="16"/>
                        <w:szCs w:val="16"/>
                      </w:rPr>
                      <w:t xml:space="preserve">F. Chung, L. Lu and V. Vu, "The spectra of random graphs with given expected degrees," </w:t>
                    </w:r>
                    <w:r w:rsidRPr="00866445">
                      <w:rPr>
                        <w:i/>
                        <w:iCs/>
                        <w:noProof/>
                        <w:sz w:val="16"/>
                        <w:szCs w:val="16"/>
                      </w:rPr>
                      <w:t xml:space="preserve">Internet Mathematics, </w:t>
                    </w:r>
                    <w:r w:rsidRPr="00866445">
                      <w:rPr>
                        <w:noProof/>
                        <w:sz w:val="16"/>
                        <w:szCs w:val="16"/>
                      </w:rPr>
                      <w:t xml:space="preserve">vol. 1, no. 3, pp. 257-275, 2004. </w:t>
                    </w:r>
                  </w:p>
                </w:tc>
              </w:tr>
              <w:tr w:rsidR="0081563B" w:rsidRPr="00C92131" w14:paraId="3170154E" w14:textId="77777777" w:rsidTr="0034655C">
                <w:trPr>
                  <w:divId w:val="240679998"/>
                  <w:tblCellSpacing w:w="15" w:type="dxa"/>
                </w:trPr>
                <w:tc>
                  <w:tcPr>
                    <w:tcW w:w="295" w:type="pct"/>
                    <w:hideMark/>
                  </w:tcPr>
                  <w:p w14:paraId="65203775" w14:textId="77777777" w:rsidR="0081563B" w:rsidRPr="00866445" w:rsidRDefault="0081563B" w:rsidP="00866445">
                    <w:pPr>
                      <w:pStyle w:val="Bibliography"/>
                      <w:jc w:val="both"/>
                      <w:rPr>
                        <w:noProof/>
                        <w:sz w:val="16"/>
                        <w:szCs w:val="16"/>
                      </w:rPr>
                    </w:pPr>
                    <w:r w:rsidRPr="00866445">
                      <w:rPr>
                        <w:noProof/>
                        <w:sz w:val="16"/>
                        <w:szCs w:val="16"/>
                      </w:rPr>
                      <w:t xml:space="preserve">[10] </w:t>
                    </w:r>
                  </w:p>
                </w:tc>
                <w:tc>
                  <w:tcPr>
                    <w:tcW w:w="0" w:type="auto"/>
                    <w:hideMark/>
                  </w:tcPr>
                  <w:p w14:paraId="1FFC69B5" w14:textId="77777777" w:rsidR="0081563B" w:rsidRPr="00866445" w:rsidRDefault="0081563B" w:rsidP="00866445">
                    <w:pPr>
                      <w:pStyle w:val="Bibliography"/>
                      <w:jc w:val="both"/>
                      <w:rPr>
                        <w:noProof/>
                        <w:sz w:val="16"/>
                        <w:szCs w:val="16"/>
                      </w:rPr>
                    </w:pPr>
                    <w:r w:rsidRPr="00866445">
                      <w:rPr>
                        <w:noProof/>
                        <w:sz w:val="16"/>
                        <w:szCs w:val="16"/>
                      </w:rPr>
                      <w:t xml:space="preserve">C. C. Noble and D. J. Cook, "Graph-based anomaly detection," in </w:t>
                    </w:r>
                    <w:r w:rsidRPr="00866445">
                      <w:rPr>
                        <w:i/>
                        <w:iCs/>
                        <w:noProof/>
                        <w:sz w:val="16"/>
                        <w:szCs w:val="16"/>
                      </w:rPr>
                      <w:t>Proceedings of the ninth ACM SIGKDD international conference on Knowledge discovery and data mining</w:t>
                    </w:r>
                    <w:r w:rsidRPr="00866445">
                      <w:rPr>
                        <w:noProof/>
                        <w:sz w:val="16"/>
                        <w:szCs w:val="16"/>
                      </w:rPr>
                      <w:t xml:space="preserve">, 2003. </w:t>
                    </w:r>
                  </w:p>
                </w:tc>
              </w:tr>
              <w:tr w:rsidR="0081563B" w:rsidRPr="00C92131" w14:paraId="2395BB6E" w14:textId="77777777" w:rsidTr="0034655C">
                <w:trPr>
                  <w:divId w:val="240679998"/>
                  <w:tblCellSpacing w:w="15" w:type="dxa"/>
                </w:trPr>
                <w:tc>
                  <w:tcPr>
                    <w:tcW w:w="295" w:type="pct"/>
                    <w:hideMark/>
                  </w:tcPr>
                  <w:p w14:paraId="33EE0EEE" w14:textId="77777777" w:rsidR="0081563B" w:rsidRPr="00866445" w:rsidRDefault="0081563B" w:rsidP="00866445">
                    <w:pPr>
                      <w:pStyle w:val="Bibliography"/>
                      <w:jc w:val="both"/>
                      <w:rPr>
                        <w:noProof/>
                        <w:sz w:val="16"/>
                        <w:szCs w:val="16"/>
                      </w:rPr>
                    </w:pPr>
                    <w:r w:rsidRPr="00866445">
                      <w:rPr>
                        <w:noProof/>
                        <w:sz w:val="16"/>
                        <w:szCs w:val="16"/>
                      </w:rPr>
                      <w:t xml:space="preserve">[11] </w:t>
                    </w:r>
                  </w:p>
                </w:tc>
                <w:tc>
                  <w:tcPr>
                    <w:tcW w:w="0" w:type="auto"/>
                    <w:hideMark/>
                  </w:tcPr>
                  <w:p w14:paraId="4EBF7FC6" w14:textId="77777777" w:rsidR="0081563B" w:rsidRPr="00866445" w:rsidRDefault="0081563B" w:rsidP="00866445">
                    <w:pPr>
                      <w:pStyle w:val="Bibliography"/>
                      <w:jc w:val="both"/>
                      <w:rPr>
                        <w:noProof/>
                        <w:sz w:val="16"/>
                        <w:szCs w:val="16"/>
                      </w:rPr>
                    </w:pPr>
                    <w:r w:rsidRPr="00866445">
                      <w:rPr>
                        <w:noProof/>
                        <w:sz w:val="16"/>
                        <w:szCs w:val="16"/>
                      </w:rPr>
                      <w:t xml:space="preserve">M. P. Hampton and M. Levi, "Fast spinning into oblivion? Recent developments in money-laundering policies and offshore finance </w:t>
                    </w:r>
                    <w:r w:rsidRPr="00523DEE">
                      <w:rPr>
                        <w:noProof/>
                        <w:sz w:val="16"/>
                        <w:szCs w:val="16"/>
                      </w:rPr>
                      <w:t>centres</w:t>
                    </w:r>
                    <w:r w:rsidRPr="00866445">
                      <w:rPr>
                        <w:noProof/>
                        <w:sz w:val="16"/>
                        <w:szCs w:val="16"/>
                      </w:rPr>
                      <w:t xml:space="preserve">," </w:t>
                    </w:r>
                    <w:r w:rsidRPr="00866445">
                      <w:rPr>
                        <w:i/>
                        <w:iCs/>
                        <w:noProof/>
                        <w:sz w:val="16"/>
                        <w:szCs w:val="16"/>
                      </w:rPr>
                      <w:t xml:space="preserve">Third World Quarterly, </w:t>
                    </w:r>
                    <w:r w:rsidRPr="00866445">
                      <w:rPr>
                        <w:noProof/>
                        <w:sz w:val="16"/>
                        <w:szCs w:val="16"/>
                      </w:rPr>
                      <w:t xml:space="preserve">vol. 20, no. 3, pp. 645--656, 1999. </w:t>
                    </w:r>
                  </w:p>
                </w:tc>
              </w:tr>
              <w:tr w:rsidR="0081563B" w:rsidRPr="00C92131" w14:paraId="7F8C71EF" w14:textId="77777777" w:rsidTr="0034655C">
                <w:trPr>
                  <w:divId w:val="240679998"/>
                  <w:tblCellSpacing w:w="15" w:type="dxa"/>
                </w:trPr>
                <w:tc>
                  <w:tcPr>
                    <w:tcW w:w="295" w:type="pct"/>
                    <w:hideMark/>
                  </w:tcPr>
                  <w:p w14:paraId="42441F09" w14:textId="77777777" w:rsidR="0081563B" w:rsidRPr="00866445" w:rsidRDefault="0081563B" w:rsidP="00866445">
                    <w:pPr>
                      <w:pStyle w:val="Bibliography"/>
                      <w:jc w:val="both"/>
                      <w:rPr>
                        <w:noProof/>
                        <w:sz w:val="16"/>
                        <w:szCs w:val="16"/>
                      </w:rPr>
                    </w:pPr>
                    <w:r w:rsidRPr="00866445">
                      <w:rPr>
                        <w:noProof/>
                        <w:sz w:val="16"/>
                        <w:szCs w:val="16"/>
                      </w:rPr>
                      <w:t xml:space="preserve">[12] </w:t>
                    </w:r>
                  </w:p>
                </w:tc>
                <w:tc>
                  <w:tcPr>
                    <w:tcW w:w="0" w:type="auto"/>
                    <w:hideMark/>
                  </w:tcPr>
                  <w:p w14:paraId="4A677F53" w14:textId="77777777" w:rsidR="0081563B" w:rsidRPr="00866445" w:rsidRDefault="0081563B" w:rsidP="00866445">
                    <w:pPr>
                      <w:pStyle w:val="Bibliography"/>
                      <w:jc w:val="both"/>
                      <w:rPr>
                        <w:noProof/>
                        <w:sz w:val="16"/>
                        <w:szCs w:val="16"/>
                      </w:rPr>
                    </w:pPr>
                    <w:r w:rsidRPr="00866445">
                      <w:rPr>
                        <w:noProof/>
                        <w:sz w:val="16"/>
                        <w:szCs w:val="16"/>
                      </w:rPr>
                      <w:t xml:space="preserve">L. B. Holder and D. J. Cook, "Graph-Based Data Mining," </w:t>
                    </w:r>
                    <w:r w:rsidRPr="00866445">
                      <w:rPr>
                        <w:i/>
                        <w:iCs/>
                        <w:noProof/>
                        <w:sz w:val="16"/>
                        <w:szCs w:val="16"/>
                      </w:rPr>
                      <w:t xml:space="preserve">IEEE Intelligent System, </w:t>
                    </w:r>
                    <w:r w:rsidRPr="00866445">
                      <w:rPr>
                        <w:noProof/>
                        <w:sz w:val="16"/>
                        <w:szCs w:val="16"/>
                      </w:rPr>
                      <w:t xml:space="preserve">vol. 15, no. 2, pp. 32-41, 2000. </w:t>
                    </w:r>
                  </w:p>
                </w:tc>
              </w:tr>
              <w:tr w:rsidR="0081563B" w:rsidRPr="00C92131" w14:paraId="201879F2" w14:textId="77777777" w:rsidTr="0034655C">
                <w:trPr>
                  <w:divId w:val="240679998"/>
                  <w:tblCellSpacing w:w="15" w:type="dxa"/>
                </w:trPr>
                <w:tc>
                  <w:tcPr>
                    <w:tcW w:w="295" w:type="pct"/>
                    <w:hideMark/>
                  </w:tcPr>
                  <w:p w14:paraId="49FBD569" w14:textId="77777777" w:rsidR="0081563B" w:rsidRPr="00866445" w:rsidRDefault="0081563B" w:rsidP="00866445">
                    <w:pPr>
                      <w:pStyle w:val="Bibliography"/>
                      <w:jc w:val="both"/>
                      <w:rPr>
                        <w:noProof/>
                        <w:sz w:val="16"/>
                        <w:szCs w:val="16"/>
                      </w:rPr>
                    </w:pPr>
                    <w:r w:rsidRPr="00866445">
                      <w:rPr>
                        <w:noProof/>
                        <w:sz w:val="16"/>
                        <w:szCs w:val="16"/>
                      </w:rPr>
                      <w:t xml:space="preserve">[13] </w:t>
                    </w:r>
                  </w:p>
                </w:tc>
                <w:tc>
                  <w:tcPr>
                    <w:tcW w:w="0" w:type="auto"/>
                    <w:hideMark/>
                  </w:tcPr>
                  <w:p w14:paraId="5D36F316" w14:textId="77777777" w:rsidR="0081563B" w:rsidRPr="00866445" w:rsidRDefault="0081563B" w:rsidP="00866445">
                    <w:pPr>
                      <w:pStyle w:val="Bibliography"/>
                      <w:jc w:val="both"/>
                      <w:rPr>
                        <w:noProof/>
                        <w:sz w:val="16"/>
                        <w:szCs w:val="16"/>
                      </w:rPr>
                    </w:pPr>
                    <w:r w:rsidRPr="00866445">
                      <w:rPr>
                        <w:noProof/>
                        <w:sz w:val="16"/>
                        <w:szCs w:val="16"/>
                      </w:rPr>
                      <w:t xml:space="preserve">B. Miller, L. Stephens and N. Bliss, "Goodness-of-fit statistics for anomaly detection in Chung-Lu random graphs," </w:t>
                    </w:r>
                    <w:r w:rsidRPr="00866445">
                      <w:rPr>
                        <w:i/>
                        <w:iCs/>
                        <w:noProof/>
                        <w:sz w:val="16"/>
                        <w:szCs w:val="16"/>
                      </w:rPr>
                      <w:t xml:space="preserve">2012 IEEE International Conference on Acoustics, Speech and Signal Processing, </w:t>
                    </w:r>
                    <w:r w:rsidRPr="00866445">
                      <w:rPr>
                        <w:noProof/>
                        <w:sz w:val="16"/>
                        <w:szCs w:val="16"/>
                      </w:rPr>
                      <w:t xml:space="preserve">pp. 25-30, 2012. </w:t>
                    </w:r>
                  </w:p>
                </w:tc>
              </w:tr>
              <w:tr w:rsidR="0081563B" w:rsidRPr="00C92131" w14:paraId="7C67973E" w14:textId="77777777" w:rsidTr="0034655C">
                <w:trPr>
                  <w:divId w:val="240679998"/>
                  <w:trHeight w:val="141"/>
                  <w:tblCellSpacing w:w="15" w:type="dxa"/>
                </w:trPr>
                <w:tc>
                  <w:tcPr>
                    <w:tcW w:w="295" w:type="pct"/>
                    <w:hideMark/>
                  </w:tcPr>
                  <w:p w14:paraId="660B026B" w14:textId="77777777" w:rsidR="0081563B" w:rsidRPr="00866445" w:rsidRDefault="0081563B" w:rsidP="00866445">
                    <w:pPr>
                      <w:pStyle w:val="Bibliography"/>
                      <w:jc w:val="both"/>
                      <w:rPr>
                        <w:noProof/>
                        <w:sz w:val="16"/>
                        <w:szCs w:val="16"/>
                      </w:rPr>
                    </w:pPr>
                    <w:r w:rsidRPr="00866445">
                      <w:rPr>
                        <w:noProof/>
                        <w:sz w:val="16"/>
                        <w:szCs w:val="16"/>
                      </w:rPr>
                      <w:t xml:space="preserve">[14] </w:t>
                    </w:r>
                  </w:p>
                </w:tc>
                <w:tc>
                  <w:tcPr>
                    <w:tcW w:w="0" w:type="auto"/>
                    <w:hideMark/>
                  </w:tcPr>
                  <w:p w14:paraId="4F68A3FA" w14:textId="5D95D4FE" w:rsidR="0034655C" w:rsidRPr="0034655C" w:rsidRDefault="0081563B" w:rsidP="0034655C">
                    <w:pPr>
                      <w:pStyle w:val="Bibliography"/>
                      <w:jc w:val="both"/>
                      <w:rPr>
                        <w:noProof/>
                        <w:sz w:val="16"/>
                        <w:szCs w:val="16"/>
                      </w:rPr>
                    </w:pPr>
                    <w:r w:rsidRPr="00866445">
                      <w:rPr>
                        <w:noProof/>
                        <w:sz w:val="16"/>
                        <w:szCs w:val="16"/>
                      </w:rPr>
                      <w:t xml:space="preserve">C. Harshaw, R. Bridges, M. </w:t>
                    </w:r>
                    <w:r w:rsidRPr="00523DEE">
                      <w:rPr>
                        <w:noProof/>
                        <w:sz w:val="16"/>
                        <w:szCs w:val="16"/>
                      </w:rPr>
                      <w:t>Lannacone</w:t>
                    </w:r>
                    <w:r w:rsidRPr="00866445">
                      <w:rPr>
                        <w:noProof/>
                        <w:sz w:val="16"/>
                        <w:szCs w:val="16"/>
                      </w:rPr>
                      <w:t xml:space="preserve">, J. Reed and J. Goodall, "GraphPrints: Towards a Graph Analytic Method for Network Anomaly Detection," in </w:t>
                    </w:r>
                    <w:r w:rsidRPr="00866445">
                      <w:rPr>
                        <w:i/>
                        <w:iCs/>
                        <w:noProof/>
                        <w:sz w:val="16"/>
                        <w:szCs w:val="16"/>
                      </w:rPr>
                      <w:t>Proceedings of the 11th Annual Cyber and Information Security Research Conference</w:t>
                    </w:r>
                    <w:r w:rsidRPr="00866445">
                      <w:rPr>
                        <w:noProof/>
                        <w:sz w:val="16"/>
                        <w:szCs w:val="16"/>
                      </w:rPr>
                      <w:t xml:space="preserve">, 2016. </w:t>
                    </w:r>
                  </w:p>
                </w:tc>
              </w:tr>
              <w:tr w:rsidR="0034655C" w:rsidRPr="0034655C" w14:paraId="4FB66779" w14:textId="77777777" w:rsidTr="0034655C">
                <w:trPr>
                  <w:divId w:val="240679998"/>
                  <w:trHeight w:val="195"/>
                  <w:tblCellSpacing w:w="15" w:type="dxa"/>
                </w:trPr>
                <w:tc>
                  <w:tcPr>
                    <w:tcW w:w="295" w:type="pct"/>
                    <w:hideMark/>
                  </w:tcPr>
                  <w:p w14:paraId="3EA411B1" w14:textId="4A2B9AFF" w:rsidR="0034655C" w:rsidRPr="00866445" w:rsidRDefault="0034655C" w:rsidP="006A4679">
                    <w:pPr>
                      <w:pStyle w:val="Bibliography"/>
                      <w:jc w:val="both"/>
                      <w:rPr>
                        <w:noProof/>
                        <w:sz w:val="16"/>
                        <w:szCs w:val="16"/>
                      </w:rPr>
                    </w:pPr>
                    <w:r>
                      <w:rPr>
                        <w:noProof/>
                        <w:sz w:val="16"/>
                        <w:szCs w:val="16"/>
                      </w:rPr>
                      <w:t>[15</w:t>
                    </w:r>
                    <w:r w:rsidRPr="00866445">
                      <w:rPr>
                        <w:noProof/>
                        <w:sz w:val="16"/>
                        <w:szCs w:val="16"/>
                      </w:rPr>
                      <w:t xml:space="preserve">] </w:t>
                    </w:r>
                  </w:p>
                </w:tc>
                <w:tc>
                  <w:tcPr>
                    <w:tcW w:w="0" w:type="auto"/>
                    <w:hideMark/>
                  </w:tcPr>
                  <w:p w14:paraId="374791F0" w14:textId="18C2F883" w:rsidR="0034655C" w:rsidRPr="0034655C" w:rsidRDefault="0034655C" w:rsidP="006A4679">
                    <w:pPr>
                      <w:pStyle w:val="Bibliography"/>
                      <w:jc w:val="both"/>
                      <w:rPr>
                        <w:noProof/>
                        <w:sz w:val="16"/>
                        <w:szCs w:val="16"/>
                      </w:rPr>
                    </w:pPr>
                    <w:r>
                      <w:rPr>
                        <w:noProof/>
                        <w:sz w:val="16"/>
                        <w:szCs w:val="16"/>
                      </w:rPr>
                      <w:t>[TBD] Dataset &amp; Experimentation Tool Publication URL</w:t>
                    </w:r>
                    <w:r w:rsidRPr="00866445">
                      <w:rPr>
                        <w:noProof/>
                        <w:sz w:val="16"/>
                        <w:szCs w:val="16"/>
                      </w:rPr>
                      <w:t xml:space="preserve"> </w:t>
                    </w:r>
                  </w:p>
                </w:tc>
              </w:tr>
            </w:tbl>
            <w:p w14:paraId="2D22152B" w14:textId="77777777" w:rsidR="0081563B" w:rsidRPr="00866445" w:rsidRDefault="0081563B" w:rsidP="00866445">
              <w:pPr>
                <w:jc w:val="both"/>
                <w:divId w:val="240679998"/>
                <w:rPr>
                  <w:rFonts w:eastAsia="Times New Roman"/>
                  <w:noProof/>
                  <w:sz w:val="16"/>
                  <w:szCs w:val="16"/>
                </w:rPr>
              </w:pPr>
            </w:p>
            <w:p w14:paraId="3DE245FB" w14:textId="13748986" w:rsidR="00061C74" w:rsidRPr="00061C74" w:rsidRDefault="00061C74" w:rsidP="00C92131">
              <w:pPr>
                <w:jc w:val="both"/>
                <w:sectPr w:rsidR="00061C74" w:rsidRPr="00061C74" w:rsidSect="00C919A4">
                  <w:type w:val="continuous"/>
                  <w:pgSz w:w="12240" w:h="15840" w:code="1"/>
                  <w:pgMar w:top="1080" w:right="907" w:bottom="1440" w:left="907" w:header="720" w:footer="720" w:gutter="0"/>
                  <w:cols w:num="2" w:space="360"/>
                  <w:docGrid w:linePitch="360"/>
                </w:sectPr>
              </w:pPr>
              <w:r w:rsidRPr="00C92131">
                <w:rPr>
                  <w:b/>
                  <w:bCs/>
                  <w:noProof/>
                  <w:sz w:val="16"/>
                  <w:szCs w:val="16"/>
                </w:rPr>
                <w:fldChar w:fldCharType="end"/>
              </w:r>
            </w:p>
          </w:sdtContent>
        </w:sdt>
      </w:sdtContent>
    </w:sdt>
    <w:p w14:paraId="7AB71C68" w14:textId="77777777" w:rsidR="00FE517E" w:rsidRPr="00467FD6" w:rsidRDefault="00FE517E" w:rsidP="007907DC">
      <w:pPr>
        <w:jc w:val="both"/>
      </w:pPr>
    </w:p>
    <w:sectPr w:rsidR="00FE517E" w:rsidRPr="00467FD6">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Peter Harlan" w:date="2018-08-14T15:00:00Z" w:initials="HPJ">
    <w:p w14:paraId="374B32AF" w14:textId="11392417" w:rsidR="00523DEE" w:rsidRDefault="00523DEE">
      <w:pPr>
        <w:pStyle w:val="CommentText"/>
      </w:pPr>
      <w:r>
        <w:rPr>
          <w:rStyle w:val="CommentReference"/>
        </w:rPr>
        <w:annotationRef/>
      </w:r>
      <w:r>
        <w:t>Change it to 0 second to match the previous example</w:t>
      </w:r>
    </w:p>
  </w:comment>
  <w:comment w:id="19" w:author="Peter Harlan" w:date="2018-08-14T15:03:00Z" w:initials="HPJ">
    <w:p w14:paraId="3B4B0218" w14:textId="3EFFECA5" w:rsidR="00523DEE" w:rsidRDefault="00523DEE">
      <w:pPr>
        <w:pStyle w:val="CommentText"/>
      </w:pPr>
      <w:r>
        <w:rPr>
          <w:rStyle w:val="CommentReference"/>
        </w:rPr>
        <w:annotationRef/>
      </w:r>
      <w:r>
        <w:t xml:space="preserve">Make it clearer that it is one of the three machines we found that was </w:t>
      </w:r>
      <w:proofErr w:type="spellStart"/>
      <w:r>
        <w:t>apart</w:t>
      </w:r>
      <w:proofErr w:type="spellEnd"/>
      <w:r>
        <w:t xml:space="preserve"> of the dos attack. This sounds like there were three machines total in the 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B32AF" w15:done="0"/>
  <w15:commentEx w15:paraId="3B4B02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B32AF" w16cid:durableId="1F1D6D03"/>
  <w16cid:commentId w16cid:paraId="3B4B0218" w16cid:durableId="1F1D6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2317A" w14:textId="77777777" w:rsidR="0000124D" w:rsidRDefault="0000124D" w:rsidP="001A3B3D">
      <w:r>
        <w:separator/>
      </w:r>
    </w:p>
  </w:endnote>
  <w:endnote w:type="continuationSeparator" w:id="0">
    <w:p w14:paraId="130201BD" w14:textId="77777777" w:rsidR="0000124D" w:rsidRDefault="0000124D" w:rsidP="001A3B3D">
      <w:r>
        <w:continuationSeparator/>
      </w:r>
    </w:p>
  </w:endnote>
  <w:endnote w:type="continuationNotice" w:id="1">
    <w:p w14:paraId="38B98A08" w14:textId="77777777" w:rsidR="0000124D" w:rsidRDefault="00001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E5DB" w14:textId="77777777" w:rsidR="00130182" w:rsidRPr="006F6D3D" w:rsidRDefault="00130182" w:rsidP="7A0EE9D3">
    <w:pPr>
      <w:pStyle w:val="Footer"/>
      <w:jc w:val="left"/>
      <w:rPr>
        <w:sz w:val="16"/>
        <w:szCs w:val="16"/>
      </w:rPr>
    </w:pPr>
    <w:r w:rsidRPr="7A0EE9D3">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78017" w14:textId="77777777" w:rsidR="0000124D" w:rsidRDefault="0000124D" w:rsidP="001A3B3D">
      <w:r>
        <w:separator/>
      </w:r>
    </w:p>
  </w:footnote>
  <w:footnote w:type="continuationSeparator" w:id="0">
    <w:p w14:paraId="5745AC18" w14:textId="77777777" w:rsidR="0000124D" w:rsidRDefault="0000124D" w:rsidP="001A3B3D">
      <w:r>
        <w:continuationSeparator/>
      </w:r>
    </w:p>
  </w:footnote>
  <w:footnote w:type="continuationNotice" w:id="1">
    <w:p w14:paraId="2BE2A82C" w14:textId="77777777" w:rsidR="0000124D" w:rsidRDefault="00001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D40C1"/>
    <w:multiLevelType w:val="multilevel"/>
    <w:tmpl w:val="C91E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C7455"/>
    <w:multiLevelType w:val="hybridMultilevel"/>
    <w:tmpl w:val="7D9AF6DC"/>
    <w:lvl w:ilvl="0" w:tplc="1DB63AA0">
      <w:start w:val="1"/>
      <w:numFmt w:val="decimal"/>
      <w:lvlText w:val="Fig. %1."/>
      <w:lvlJc w:val="left"/>
      <w:pPr>
        <w:ind w:left="720" w:hanging="360"/>
      </w:pPr>
    </w:lvl>
    <w:lvl w:ilvl="1" w:tplc="761C9630">
      <w:start w:val="1"/>
      <w:numFmt w:val="lowerLetter"/>
      <w:lvlText w:val="%2."/>
      <w:lvlJc w:val="left"/>
      <w:pPr>
        <w:ind w:left="1440" w:hanging="360"/>
      </w:pPr>
    </w:lvl>
    <w:lvl w:ilvl="2" w:tplc="13F8762A">
      <w:start w:val="1"/>
      <w:numFmt w:val="lowerRoman"/>
      <w:lvlText w:val="%3."/>
      <w:lvlJc w:val="right"/>
      <w:pPr>
        <w:ind w:left="2160" w:hanging="180"/>
      </w:pPr>
    </w:lvl>
    <w:lvl w:ilvl="3" w:tplc="9FE0FBD4">
      <w:start w:val="1"/>
      <w:numFmt w:val="decimal"/>
      <w:lvlText w:val="%4."/>
      <w:lvlJc w:val="left"/>
      <w:pPr>
        <w:ind w:left="2880" w:hanging="360"/>
      </w:pPr>
    </w:lvl>
    <w:lvl w:ilvl="4" w:tplc="96F01A6E">
      <w:start w:val="1"/>
      <w:numFmt w:val="lowerLetter"/>
      <w:lvlText w:val="%5."/>
      <w:lvlJc w:val="left"/>
      <w:pPr>
        <w:ind w:left="3600" w:hanging="360"/>
      </w:pPr>
    </w:lvl>
    <w:lvl w:ilvl="5" w:tplc="785CF420">
      <w:start w:val="1"/>
      <w:numFmt w:val="lowerRoman"/>
      <w:lvlText w:val="%6."/>
      <w:lvlJc w:val="right"/>
      <w:pPr>
        <w:ind w:left="4320" w:hanging="180"/>
      </w:pPr>
    </w:lvl>
    <w:lvl w:ilvl="6" w:tplc="FF1C884A">
      <w:start w:val="1"/>
      <w:numFmt w:val="decimal"/>
      <w:lvlText w:val="%7."/>
      <w:lvlJc w:val="left"/>
      <w:pPr>
        <w:ind w:left="5040" w:hanging="360"/>
      </w:pPr>
    </w:lvl>
    <w:lvl w:ilvl="7" w:tplc="E02EDBCE">
      <w:start w:val="1"/>
      <w:numFmt w:val="lowerLetter"/>
      <w:lvlText w:val="%8."/>
      <w:lvlJc w:val="left"/>
      <w:pPr>
        <w:ind w:left="5760" w:hanging="360"/>
      </w:pPr>
    </w:lvl>
    <w:lvl w:ilvl="8" w:tplc="E932A208">
      <w:start w:val="1"/>
      <w:numFmt w:val="lowerRoman"/>
      <w:lvlText w:val="%9."/>
      <w:lvlJc w:val="right"/>
      <w:pPr>
        <w:ind w:left="6480" w:hanging="180"/>
      </w:pPr>
    </w:lvl>
  </w:abstractNum>
  <w:abstractNum w:abstractNumId="13" w15:restartNumberingAfterBreak="0">
    <w:nsid w:val="13486F06"/>
    <w:multiLevelType w:val="hybridMultilevel"/>
    <w:tmpl w:val="2DDE0F9E"/>
    <w:lvl w:ilvl="0" w:tplc="93886CCE">
      <w:start w:val="1"/>
      <w:numFmt w:val="decimal"/>
      <w:lvlText w:val="Fig. %1."/>
      <w:lvlJc w:val="left"/>
      <w:pPr>
        <w:ind w:left="720" w:hanging="360"/>
      </w:pPr>
    </w:lvl>
    <w:lvl w:ilvl="1" w:tplc="8CDE9CC6">
      <w:start w:val="1"/>
      <w:numFmt w:val="lowerLetter"/>
      <w:lvlText w:val="%2."/>
      <w:lvlJc w:val="left"/>
      <w:pPr>
        <w:ind w:left="1440" w:hanging="360"/>
      </w:pPr>
    </w:lvl>
    <w:lvl w:ilvl="2" w:tplc="CB981328">
      <w:start w:val="1"/>
      <w:numFmt w:val="lowerRoman"/>
      <w:lvlText w:val="%3."/>
      <w:lvlJc w:val="right"/>
      <w:pPr>
        <w:ind w:left="2160" w:hanging="180"/>
      </w:pPr>
    </w:lvl>
    <w:lvl w:ilvl="3" w:tplc="3D7C4D64">
      <w:start w:val="1"/>
      <w:numFmt w:val="decimal"/>
      <w:lvlText w:val="%4."/>
      <w:lvlJc w:val="left"/>
      <w:pPr>
        <w:ind w:left="2880" w:hanging="360"/>
      </w:pPr>
    </w:lvl>
    <w:lvl w:ilvl="4" w:tplc="8AC064BC">
      <w:start w:val="1"/>
      <w:numFmt w:val="lowerLetter"/>
      <w:lvlText w:val="%5."/>
      <w:lvlJc w:val="left"/>
      <w:pPr>
        <w:ind w:left="3600" w:hanging="360"/>
      </w:pPr>
    </w:lvl>
    <w:lvl w:ilvl="5" w:tplc="182A6FAC">
      <w:start w:val="1"/>
      <w:numFmt w:val="lowerRoman"/>
      <w:lvlText w:val="%6."/>
      <w:lvlJc w:val="right"/>
      <w:pPr>
        <w:ind w:left="4320" w:hanging="180"/>
      </w:pPr>
    </w:lvl>
    <w:lvl w:ilvl="6" w:tplc="A89E5DD8">
      <w:start w:val="1"/>
      <w:numFmt w:val="decimal"/>
      <w:lvlText w:val="%7."/>
      <w:lvlJc w:val="left"/>
      <w:pPr>
        <w:ind w:left="5040" w:hanging="360"/>
      </w:pPr>
    </w:lvl>
    <w:lvl w:ilvl="7" w:tplc="BB624E4C">
      <w:start w:val="1"/>
      <w:numFmt w:val="lowerLetter"/>
      <w:lvlText w:val="%8."/>
      <w:lvlJc w:val="left"/>
      <w:pPr>
        <w:ind w:left="5760" w:hanging="360"/>
      </w:pPr>
    </w:lvl>
    <w:lvl w:ilvl="8" w:tplc="16204184">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2E46C2"/>
    <w:multiLevelType w:val="hybridMultilevel"/>
    <w:tmpl w:val="74DA66DE"/>
    <w:lvl w:ilvl="0" w:tplc="A8F89C8E">
      <w:start w:val="1"/>
      <w:numFmt w:val="decimal"/>
      <w:lvlText w:val="Fig. %1."/>
      <w:lvlJc w:val="left"/>
      <w:pPr>
        <w:ind w:left="720" w:hanging="360"/>
      </w:pPr>
    </w:lvl>
    <w:lvl w:ilvl="1" w:tplc="6776A48C">
      <w:start w:val="1"/>
      <w:numFmt w:val="lowerLetter"/>
      <w:lvlText w:val="%2."/>
      <w:lvlJc w:val="left"/>
      <w:pPr>
        <w:ind w:left="1440" w:hanging="360"/>
      </w:pPr>
    </w:lvl>
    <w:lvl w:ilvl="2" w:tplc="2F9CEA16">
      <w:start w:val="1"/>
      <w:numFmt w:val="lowerRoman"/>
      <w:lvlText w:val="%3."/>
      <w:lvlJc w:val="right"/>
      <w:pPr>
        <w:ind w:left="2160" w:hanging="180"/>
      </w:pPr>
    </w:lvl>
    <w:lvl w:ilvl="3" w:tplc="F58CB1DA">
      <w:start w:val="1"/>
      <w:numFmt w:val="decimal"/>
      <w:lvlText w:val="%4."/>
      <w:lvlJc w:val="left"/>
      <w:pPr>
        <w:ind w:left="2880" w:hanging="360"/>
      </w:pPr>
    </w:lvl>
    <w:lvl w:ilvl="4" w:tplc="9E1AD274">
      <w:start w:val="1"/>
      <w:numFmt w:val="lowerLetter"/>
      <w:lvlText w:val="%5."/>
      <w:lvlJc w:val="left"/>
      <w:pPr>
        <w:ind w:left="3600" w:hanging="360"/>
      </w:pPr>
    </w:lvl>
    <w:lvl w:ilvl="5" w:tplc="349E1278">
      <w:start w:val="1"/>
      <w:numFmt w:val="lowerRoman"/>
      <w:lvlText w:val="%6."/>
      <w:lvlJc w:val="right"/>
      <w:pPr>
        <w:ind w:left="4320" w:hanging="180"/>
      </w:pPr>
    </w:lvl>
    <w:lvl w:ilvl="6" w:tplc="F7AAB6A0">
      <w:start w:val="1"/>
      <w:numFmt w:val="decimal"/>
      <w:lvlText w:val="%7."/>
      <w:lvlJc w:val="left"/>
      <w:pPr>
        <w:ind w:left="5040" w:hanging="360"/>
      </w:pPr>
    </w:lvl>
    <w:lvl w:ilvl="7" w:tplc="CE367C74">
      <w:start w:val="1"/>
      <w:numFmt w:val="lowerLetter"/>
      <w:lvlText w:val="%8."/>
      <w:lvlJc w:val="left"/>
      <w:pPr>
        <w:ind w:left="5760" w:hanging="360"/>
      </w:pPr>
    </w:lvl>
    <w:lvl w:ilvl="8" w:tplc="0CAEF49A">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8D01D5"/>
    <w:multiLevelType w:val="hybridMultilevel"/>
    <w:tmpl w:val="10863956"/>
    <w:lvl w:ilvl="0" w:tplc="25D85B3A">
      <w:start w:val="1"/>
      <w:numFmt w:val="decimal"/>
      <w:lvlText w:val="Fig. %1."/>
      <w:lvlJc w:val="left"/>
      <w:pPr>
        <w:ind w:left="720" w:hanging="360"/>
      </w:pPr>
    </w:lvl>
    <w:lvl w:ilvl="1" w:tplc="50A05962">
      <w:start w:val="1"/>
      <w:numFmt w:val="lowerLetter"/>
      <w:lvlText w:val="%2."/>
      <w:lvlJc w:val="left"/>
      <w:pPr>
        <w:ind w:left="1440" w:hanging="360"/>
      </w:pPr>
    </w:lvl>
    <w:lvl w:ilvl="2" w:tplc="5A34009C">
      <w:start w:val="1"/>
      <w:numFmt w:val="lowerRoman"/>
      <w:lvlText w:val="%3."/>
      <w:lvlJc w:val="right"/>
      <w:pPr>
        <w:ind w:left="2160" w:hanging="180"/>
      </w:pPr>
    </w:lvl>
    <w:lvl w:ilvl="3" w:tplc="D74C24BE">
      <w:start w:val="1"/>
      <w:numFmt w:val="decimal"/>
      <w:lvlText w:val="%4."/>
      <w:lvlJc w:val="left"/>
      <w:pPr>
        <w:ind w:left="2880" w:hanging="360"/>
      </w:pPr>
    </w:lvl>
    <w:lvl w:ilvl="4" w:tplc="EC260696">
      <w:start w:val="1"/>
      <w:numFmt w:val="lowerLetter"/>
      <w:lvlText w:val="%5."/>
      <w:lvlJc w:val="left"/>
      <w:pPr>
        <w:ind w:left="3600" w:hanging="360"/>
      </w:pPr>
    </w:lvl>
    <w:lvl w:ilvl="5" w:tplc="ED48A808">
      <w:start w:val="1"/>
      <w:numFmt w:val="lowerRoman"/>
      <w:lvlText w:val="%6."/>
      <w:lvlJc w:val="right"/>
      <w:pPr>
        <w:ind w:left="4320" w:hanging="180"/>
      </w:pPr>
    </w:lvl>
    <w:lvl w:ilvl="6" w:tplc="C002B4DA">
      <w:start w:val="1"/>
      <w:numFmt w:val="decimal"/>
      <w:lvlText w:val="%7."/>
      <w:lvlJc w:val="left"/>
      <w:pPr>
        <w:ind w:left="5040" w:hanging="360"/>
      </w:pPr>
    </w:lvl>
    <w:lvl w:ilvl="7" w:tplc="BAE8FAE2">
      <w:start w:val="1"/>
      <w:numFmt w:val="lowerLetter"/>
      <w:lvlText w:val="%8."/>
      <w:lvlJc w:val="left"/>
      <w:pPr>
        <w:ind w:left="5760" w:hanging="360"/>
      </w:pPr>
    </w:lvl>
    <w:lvl w:ilvl="8" w:tplc="58C85B1E">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2326617"/>
    <w:multiLevelType w:val="hybridMultilevel"/>
    <w:tmpl w:val="8048AE10"/>
    <w:lvl w:ilvl="0" w:tplc="1A9ACCB4">
      <w:start w:val="1"/>
      <w:numFmt w:val="decimal"/>
      <w:lvlText w:val="Fig. %1."/>
      <w:lvlJc w:val="left"/>
      <w:pPr>
        <w:ind w:left="720" w:hanging="360"/>
      </w:pPr>
    </w:lvl>
    <w:lvl w:ilvl="1" w:tplc="9494597A">
      <w:start w:val="1"/>
      <w:numFmt w:val="lowerLetter"/>
      <w:lvlText w:val="%2."/>
      <w:lvlJc w:val="left"/>
      <w:pPr>
        <w:ind w:left="1440" w:hanging="360"/>
      </w:pPr>
    </w:lvl>
    <w:lvl w:ilvl="2" w:tplc="1B34DDA0">
      <w:start w:val="1"/>
      <w:numFmt w:val="lowerRoman"/>
      <w:lvlText w:val="%3."/>
      <w:lvlJc w:val="right"/>
      <w:pPr>
        <w:ind w:left="2160" w:hanging="180"/>
      </w:pPr>
    </w:lvl>
    <w:lvl w:ilvl="3" w:tplc="FE689884">
      <w:start w:val="1"/>
      <w:numFmt w:val="decimal"/>
      <w:lvlText w:val="%4."/>
      <w:lvlJc w:val="left"/>
      <w:pPr>
        <w:ind w:left="2880" w:hanging="360"/>
      </w:pPr>
    </w:lvl>
    <w:lvl w:ilvl="4" w:tplc="8FA0718A">
      <w:start w:val="1"/>
      <w:numFmt w:val="lowerLetter"/>
      <w:lvlText w:val="%5."/>
      <w:lvlJc w:val="left"/>
      <w:pPr>
        <w:ind w:left="3600" w:hanging="360"/>
      </w:pPr>
    </w:lvl>
    <w:lvl w:ilvl="5" w:tplc="561A86F0">
      <w:start w:val="1"/>
      <w:numFmt w:val="lowerRoman"/>
      <w:lvlText w:val="%6."/>
      <w:lvlJc w:val="right"/>
      <w:pPr>
        <w:ind w:left="4320" w:hanging="180"/>
      </w:pPr>
    </w:lvl>
    <w:lvl w:ilvl="6" w:tplc="2940C1CA">
      <w:start w:val="1"/>
      <w:numFmt w:val="decimal"/>
      <w:lvlText w:val="%7."/>
      <w:lvlJc w:val="left"/>
      <w:pPr>
        <w:ind w:left="5040" w:hanging="360"/>
      </w:pPr>
    </w:lvl>
    <w:lvl w:ilvl="7" w:tplc="E9AABC06">
      <w:start w:val="1"/>
      <w:numFmt w:val="lowerLetter"/>
      <w:lvlText w:val="%8."/>
      <w:lvlJc w:val="left"/>
      <w:pPr>
        <w:ind w:left="5760" w:hanging="360"/>
      </w:pPr>
    </w:lvl>
    <w:lvl w:ilvl="8" w:tplc="EC96F254">
      <w:start w:val="1"/>
      <w:numFmt w:val="lowerRoman"/>
      <w:lvlText w:val="%9."/>
      <w:lvlJc w:val="right"/>
      <w:pPr>
        <w:ind w:left="6480" w:hanging="180"/>
      </w:pPr>
    </w:lvl>
  </w:abstractNum>
  <w:abstractNum w:abstractNumId="25" w15:restartNumberingAfterBreak="0">
    <w:nsid w:val="6A2C60F4"/>
    <w:multiLevelType w:val="multilevel"/>
    <w:tmpl w:val="5938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02C58"/>
    <w:multiLevelType w:val="hybridMultilevel"/>
    <w:tmpl w:val="9A1CA078"/>
    <w:lvl w:ilvl="0" w:tplc="FFFFFFFF">
      <w:start w:val="1"/>
      <w:numFmt w:val="decimal"/>
      <w:pStyle w:val="figurecaption"/>
      <w:lvlText w:val="Fig. %1."/>
      <w:lvlJc w:val="left"/>
      <w:pPr>
        <w:ind w:left="1080" w:hanging="360"/>
      </w:pPr>
      <w:rPr>
        <w:b w:val="0"/>
        <w:bCs w:val="0"/>
        <w:i w:val="0"/>
        <w:iCs w:val="0"/>
        <w:color w:val="auto"/>
        <w:sz w:val="16"/>
        <w:szCs w:val="16"/>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3"/>
  </w:num>
  <w:num w:numId="2">
    <w:abstractNumId w:val="24"/>
  </w:num>
  <w:num w:numId="3">
    <w:abstractNumId w:val="16"/>
  </w:num>
  <w:num w:numId="4">
    <w:abstractNumId w:val="18"/>
  </w:num>
  <w:num w:numId="5">
    <w:abstractNumId w:val="12"/>
  </w:num>
  <w:num w:numId="6">
    <w:abstractNumId w:val="19"/>
  </w:num>
  <w:num w:numId="7">
    <w:abstractNumId w:val="26"/>
  </w:num>
  <w:num w:numId="8">
    <w:abstractNumId w:val="17"/>
  </w:num>
  <w:num w:numId="9">
    <w:abstractNumId w:val="21"/>
  </w:num>
  <w:num w:numId="10">
    <w:abstractNumId w:val="21"/>
  </w:num>
  <w:num w:numId="11">
    <w:abstractNumId w:val="21"/>
  </w:num>
  <w:num w:numId="12">
    <w:abstractNumId w:val="21"/>
  </w:num>
  <w:num w:numId="13">
    <w:abstractNumId w:val="23"/>
  </w:num>
  <w:num w:numId="14">
    <w:abstractNumId w:val="27"/>
  </w:num>
  <w:num w:numId="15">
    <w:abstractNumId w:val="20"/>
  </w:num>
  <w:num w:numId="16">
    <w:abstractNumId w:val="15"/>
  </w:num>
  <w:num w:numId="17">
    <w:abstractNumId w:val="14"/>
  </w:num>
  <w:num w:numId="18">
    <w:abstractNumId w:val="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2"/>
  </w:num>
  <w:num w:numId="30">
    <w:abstractNumId w:val="26"/>
  </w:num>
  <w:num w:numId="31">
    <w:abstractNumId w:val="26"/>
  </w:num>
  <w:num w:numId="32">
    <w:abstractNumId w:val="26"/>
  </w:num>
  <w:num w:numId="33">
    <w:abstractNumId w:val="25"/>
  </w:num>
  <w:num w:numId="34">
    <w:abstractNumId w:val="11"/>
  </w:num>
  <w:num w:numId="35">
    <w:abstractNumId w:val="26"/>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rlan">
    <w15:presenceInfo w15:providerId="Windows Live" w15:userId="a82bf2d862d389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wMzM3MTGwBGIzIyUdpeDU4uLM/DyQAotaANVz/RgsAAAA"/>
  </w:docVars>
  <w:rsids>
    <w:rsidRoot w:val="009303D9"/>
    <w:rsid w:val="0000124D"/>
    <w:rsid w:val="00002F0C"/>
    <w:rsid w:val="00003C3A"/>
    <w:rsid w:val="00006EAB"/>
    <w:rsid w:val="00031334"/>
    <w:rsid w:val="000328E4"/>
    <w:rsid w:val="00034B95"/>
    <w:rsid w:val="0004781E"/>
    <w:rsid w:val="00047C85"/>
    <w:rsid w:val="000518E4"/>
    <w:rsid w:val="0005727F"/>
    <w:rsid w:val="00061C74"/>
    <w:rsid w:val="00062069"/>
    <w:rsid w:val="000637DA"/>
    <w:rsid w:val="00065E26"/>
    <w:rsid w:val="000675A1"/>
    <w:rsid w:val="000801A5"/>
    <w:rsid w:val="00085845"/>
    <w:rsid w:val="0008758A"/>
    <w:rsid w:val="0009133B"/>
    <w:rsid w:val="000A056F"/>
    <w:rsid w:val="000A31FF"/>
    <w:rsid w:val="000A3B78"/>
    <w:rsid w:val="000A4697"/>
    <w:rsid w:val="000A4A00"/>
    <w:rsid w:val="000A77B5"/>
    <w:rsid w:val="000C1413"/>
    <w:rsid w:val="000C1E68"/>
    <w:rsid w:val="000C3388"/>
    <w:rsid w:val="000C349C"/>
    <w:rsid w:val="000C40E9"/>
    <w:rsid w:val="000C757A"/>
    <w:rsid w:val="000D279C"/>
    <w:rsid w:val="000D45F4"/>
    <w:rsid w:val="000E6DC4"/>
    <w:rsid w:val="000F0F21"/>
    <w:rsid w:val="000F1A45"/>
    <w:rsid w:val="000F7F73"/>
    <w:rsid w:val="0010515B"/>
    <w:rsid w:val="00111870"/>
    <w:rsid w:val="00112892"/>
    <w:rsid w:val="00127A8A"/>
    <w:rsid w:val="00130182"/>
    <w:rsid w:val="00134C14"/>
    <w:rsid w:val="00141893"/>
    <w:rsid w:val="001445EC"/>
    <w:rsid w:val="0014617D"/>
    <w:rsid w:val="001501B3"/>
    <w:rsid w:val="00151BD7"/>
    <w:rsid w:val="001558FA"/>
    <w:rsid w:val="00157793"/>
    <w:rsid w:val="00162510"/>
    <w:rsid w:val="00164159"/>
    <w:rsid w:val="0019302B"/>
    <w:rsid w:val="001A2EFD"/>
    <w:rsid w:val="001A3B3D"/>
    <w:rsid w:val="001A42EA"/>
    <w:rsid w:val="001B2B1D"/>
    <w:rsid w:val="001B67DC"/>
    <w:rsid w:val="001B781B"/>
    <w:rsid w:val="001C154C"/>
    <w:rsid w:val="001D02DD"/>
    <w:rsid w:val="001D096D"/>
    <w:rsid w:val="001D28E6"/>
    <w:rsid w:val="001D3C0F"/>
    <w:rsid w:val="001D7BCF"/>
    <w:rsid w:val="001E3A32"/>
    <w:rsid w:val="001E72EE"/>
    <w:rsid w:val="001F380E"/>
    <w:rsid w:val="001F64B0"/>
    <w:rsid w:val="00202753"/>
    <w:rsid w:val="00213623"/>
    <w:rsid w:val="002254A9"/>
    <w:rsid w:val="00230419"/>
    <w:rsid w:val="00233D97"/>
    <w:rsid w:val="00233EBF"/>
    <w:rsid w:val="00234720"/>
    <w:rsid w:val="002413A1"/>
    <w:rsid w:val="00241E4A"/>
    <w:rsid w:val="0024393D"/>
    <w:rsid w:val="00257228"/>
    <w:rsid w:val="00261022"/>
    <w:rsid w:val="002627D4"/>
    <w:rsid w:val="002641A3"/>
    <w:rsid w:val="00266BB4"/>
    <w:rsid w:val="00272B14"/>
    <w:rsid w:val="00273ED3"/>
    <w:rsid w:val="00274896"/>
    <w:rsid w:val="00275F22"/>
    <w:rsid w:val="00276E78"/>
    <w:rsid w:val="002850E3"/>
    <w:rsid w:val="0028706A"/>
    <w:rsid w:val="00296491"/>
    <w:rsid w:val="002B11C6"/>
    <w:rsid w:val="002B1696"/>
    <w:rsid w:val="002B2814"/>
    <w:rsid w:val="002B6585"/>
    <w:rsid w:val="002C2832"/>
    <w:rsid w:val="002C7DD8"/>
    <w:rsid w:val="002D077E"/>
    <w:rsid w:val="002D25EC"/>
    <w:rsid w:val="002D2DF6"/>
    <w:rsid w:val="002D4444"/>
    <w:rsid w:val="002F68BA"/>
    <w:rsid w:val="00304236"/>
    <w:rsid w:val="00304466"/>
    <w:rsid w:val="0031467B"/>
    <w:rsid w:val="00315B3F"/>
    <w:rsid w:val="0032210B"/>
    <w:rsid w:val="003262D1"/>
    <w:rsid w:val="00330D7A"/>
    <w:rsid w:val="00331777"/>
    <w:rsid w:val="003374D6"/>
    <w:rsid w:val="0033753E"/>
    <w:rsid w:val="003418C5"/>
    <w:rsid w:val="0034655C"/>
    <w:rsid w:val="00350855"/>
    <w:rsid w:val="00352F6A"/>
    <w:rsid w:val="00354FCF"/>
    <w:rsid w:val="00356F6D"/>
    <w:rsid w:val="00357366"/>
    <w:rsid w:val="003575C5"/>
    <w:rsid w:val="00364103"/>
    <w:rsid w:val="00374772"/>
    <w:rsid w:val="003758CE"/>
    <w:rsid w:val="0037603B"/>
    <w:rsid w:val="0038154B"/>
    <w:rsid w:val="00386194"/>
    <w:rsid w:val="0038623C"/>
    <w:rsid w:val="003918C6"/>
    <w:rsid w:val="0039298A"/>
    <w:rsid w:val="0039366F"/>
    <w:rsid w:val="00395438"/>
    <w:rsid w:val="0039552A"/>
    <w:rsid w:val="003A19E2"/>
    <w:rsid w:val="003A2E86"/>
    <w:rsid w:val="003A3431"/>
    <w:rsid w:val="003A5BFF"/>
    <w:rsid w:val="003B56B2"/>
    <w:rsid w:val="003B67E6"/>
    <w:rsid w:val="003C106A"/>
    <w:rsid w:val="003C2813"/>
    <w:rsid w:val="003C672C"/>
    <w:rsid w:val="003C7DA0"/>
    <w:rsid w:val="003D116F"/>
    <w:rsid w:val="003D36F7"/>
    <w:rsid w:val="003E4C08"/>
    <w:rsid w:val="003E4C76"/>
    <w:rsid w:val="003E6F47"/>
    <w:rsid w:val="003E78F0"/>
    <w:rsid w:val="003F3C77"/>
    <w:rsid w:val="003F54A3"/>
    <w:rsid w:val="003F64F3"/>
    <w:rsid w:val="004044E2"/>
    <w:rsid w:val="004325FB"/>
    <w:rsid w:val="00432722"/>
    <w:rsid w:val="00432997"/>
    <w:rsid w:val="0043368C"/>
    <w:rsid w:val="00434C5E"/>
    <w:rsid w:val="00436698"/>
    <w:rsid w:val="0044083E"/>
    <w:rsid w:val="0044309F"/>
    <w:rsid w:val="004430C6"/>
    <w:rsid w:val="004432BA"/>
    <w:rsid w:val="0044407E"/>
    <w:rsid w:val="004469F5"/>
    <w:rsid w:val="004478B9"/>
    <w:rsid w:val="00454B1F"/>
    <w:rsid w:val="00455B0C"/>
    <w:rsid w:val="00455B62"/>
    <w:rsid w:val="00457B06"/>
    <w:rsid w:val="00462291"/>
    <w:rsid w:val="00463ED9"/>
    <w:rsid w:val="004652A2"/>
    <w:rsid w:val="00465366"/>
    <w:rsid w:val="00467FD6"/>
    <w:rsid w:val="0049483F"/>
    <w:rsid w:val="004A7C03"/>
    <w:rsid w:val="004B4224"/>
    <w:rsid w:val="004B74A2"/>
    <w:rsid w:val="004C15B5"/>
    <w:rsid w:val="004D308E"/>
    <w:rsid w:val="004D36D4"/>
    <w:rsid w:val="004D61BE"/>
    <w:rsid w:val="004D663A"/>
    <w:rsid w:val="004D72B5"/>
    <w:rsid w:val="004E3E8A"/>
    <w:rsid w:val="004E681E"/>
    <w:rsid w:val="004F4C88"/>
    <w:rsid w:val="005029F5"/>
    <w:rsid w:val="00505B10"/>
    <w:rsid w:val="005073FB"/>
    <w:rsid w:val="00507C0D"/>
    <w:rsid w:val="00512D7E"/>
    <w:rsid w:val="00523DEE"/>
    <w:rsid w:val="00526C30"/>
    <w:rsid w:val="0053216E"/>
    <w:rsid w:val="005330B8"/>
    <w:rsid w:val="00534326"/>
    <w:rsid w:val="005475C3"/>
    <w:rsid w:val="00551B7F"/>
    <w:rsid w:val="00557AF0"/>
    <w:rsid w:val="005605B6"/>
    <w:rsid w:val="00563E65"/>
    <w:rsid w:val="0056610F"/>
    <w:rsid w:val="00570465"/>
    <w:rsid w:val="0057449A"/>
    <w:rsid w:val="00574E16"/>
    <w:rsid w:val="00575750"/>
    <w:rsid w:val="00575BCA"/>
    <w:rsid w:val="00592952"/>
    <w:rsid w:val="005956AF"/>
    <w:rsid w:val="005A07F6"/>
    <w:rsid w:val="005A378E"/>
    <w:rsid w:val="005A47DB"/>
    <w:rsid w:val="005B0344"/>
    <w:rsid w:val="005B520E"/>
    <w:rsid w:val="005B5821"/>
    <w:rsid w:val="005D0536"/>
    <w:rsid w:val="005D228A"/>
    <w:rsid w:val="005D4CB0"/>
    <w:rsid w:val="005E02AC"/>
    <w:rsid w:val="005E1659"/>
    <w:rsid w:val="005E2800"/>
    <w:rsid w:val="005E2B4E"/>
    <w:rsid w:val="005E3025"/>
    <w:rsid w:val="005E5E1D"/>
    <w:rsid w:val="005F0380"/>
    <w:rsid w:val="005F46E7"/>
    <w:rsid w:val="005F727C"/>
    <w:rsid w:val="0060487D"/>
    <w:rsid w:val="006063C9"/>
    <w:rsid w:val="006069F2"/>
    <w:rsid w:val="0061327A"/>
    <w:rsid w:val="00613753"/>
    <w:rsid w:val="00613B15"/>
    <w:rsid w:val="006177C8"/>
    <w:rsid w:val="00617E0E"/>
    <w:rsid w:val="0062057A"/>
    <w:rsid w:val="00620D04"/>
    <w:rsid w:val="0062576A"/>
    <w:rsid w:val="00625EC0"/>
    <w:rsid w:val="006275A6"/>
    <w:rsid w:val="006343B6"/>
    <w:rsid w:val="006355B3"/>
    <w:rsid w:val="006416C8"/>
    <w:rsid w:val="00645D22"/>
    <w:rsid w:val="00646F67"/>
    <w:rsid w:val="00651A08"/>
    <w:rsid w:val="00654204"/>
    <w:rsid w:val="006557CA"/>
    <w:rsid w:val="0065660B"/>
    <w:rsid w:val="00662147"/>
    <w:rsid w:val="00663229"/>
    <w:rsid w:val="00664AD7"/>
    <w:rsid w:val="006658F2"/>
    <w:rsid w:val="00670434"/>
    <w:rsid w:val="00676084"/>
    <w:rsid w:val="00685BAE"/>
    <w:rsid w:val="006A0B27"/>
    <w:rsid w:val="006A1749"/>
    <w:rsid w:val="006A6535"/>
    <w:rsid w:val="006B3B57"/>
    <w:rsid w:val="006B6B66"/>
    <w:rsid w:val="006C4032"/>
    <w:rsid w:val="006C586A"/>
    <w:rsid w:val="006C7CE4"/>
    <w:rsid w:val="006D22DE"/>
    <w:rsid w:val="006D7333"/>
    <w:rsid w:val="006E3114"/>
    <w:rsid w:val="006F4C62"/>
    <w:rsid w:val="006F5BC0"/>
    <w:rsid w:val="006F6D3D"/>
    <w:rsid w:val="0070070B"/>
    <w:rsid w:val="00701F54"/>
    <w:rsid w:val="00706A05"/>
    <w:rsid w:val="00707E52"/>
    <w:rsid w:val="0071528E"/>
    <w:rsid w:val="00715BEA"/>
    <w:rsid w:val="00716606"/>
    <w:rsid w:val="0071730A"/>
    <w:rsid w:val="00722D51"/>
    <w:rsid w:val="00730E15"/>
    <w:rsid w:val="00731E63"/>
    <w:rsid w:val="00735BA7"/>
    <w:rsid w:val="00737905"/>
    <w:rsid w:val="00740EEA"/>
    <w:rsid w:val="00753A63"/>
    <w:rsid w:val="00754B86"/>
    <w:rsid w:val="00763120"/>
    <w:rsid w:val="0076683B"/>
    <w:rsid w:val="007716B3"/>
    <w:rsid w:val="00771802"/>
    <w:rsid w:val="00774DBD"/>
    <w:rsid w:val="007841BB"/>
    <w:rsid w:val="00785546"/>
    <w:rsid w:val="00786B89"/>
    <w:rsid w:val="007907DC"/>
    <w:rsid w:val="007914CE"/>
    <w:rsid w:val="00794804"/>
    <w:rsid w:val="007950D7"/>
    <w:rsid w:val="007955BE"/>
    <w:rsid w:val="007A5FA2"/>
    <w:rsid w:val="007A70D2"/>
    <w:rsid w:val="007B33F1"/>
    <w:rsid w:val="007B4C11"/>
    <w:rsid w:val="007B7E1B"/>
    <w:rsid w:val="007C0308"/>
    <w:rsid w:val="007C2FF2"/>
    <w:rsid w:val="007C706C"/>
    <w:rsid w:val="007D33F6"/>
    <w:rsid w:val="007D5731"/>
    <w:rsid w:val="007D6232"/>
    <w:rsid w:val="007E1601"/>
    <w:rsid w:val="007F1F99"/>
    <w:rsid w:val="007F55CC"/>
    <w:rsid w:val="007F63C7"/>
    <w:rsid w:val="007F768F"/>
    <w:rsid w:val="008045CB"/>
    <w:rsid w:val="0080791D"/>
    <w:rsid w:val="00810117"/>
    <w:rsid w:val="008102F6"/>
    <w:rsid w:val="00811E4E"/>
    <w:rsid w:val="0081563B"/>
    <w:rsid w:val="0081638D"/>
    <w:rsid w:val="008237B4"/>
    <w:rsid w:val="008259E3"/>
    <w:rsid w:val="00841BA1"/>
    <w:rsid w:val="00842329"/>
    <w:rsid w:val="00843571"/>
    <w:rsid w:val="0084357D"/>
    <w:rsid w:val="00847350"/>
    <w:rsid w:val="0085592B"/>
    <w:rsid w:val="00860BA9"/>
    <w:rsid w:val="00863432"/>
    <w:rsid w:val="00864E2C"/>
    <w:rsid w:val="00866445"/>
    <w:rsid w:val="00873603"/>
    <w:rsid w:val="00873EB5"/>
    <w:rsid w:val="00875411"/>
    <w:rsid w:val="00876224"/>
    <w:rsid w:val="008775A6"/>
    <w:rsid w:val="008775DD"/>
    <w:rsid w:val="00891C40"/>
    <w:rsid w:val="00893272"/>
    <w:rsid w:val="00893375"/>
    <w:rsid w:val="008A0F7D"/>
    <w:rsid w:val="008A2C7D"/>
    <w:rsid w:val="008C055F"/>
    <w:rsid w:val="008C0B6B"/>
    <w:rsid w:val="008C157F"/>
    <w:rsid w:val="008C4B23"/>
    <w:rsid w:val="008C603E"/>
    <w:rsid w:val="008E3818"/>
    <w:rsid w:val="008E6021"/>
    <w:rsid w:val="008E7905"/>
    <w:rsid w:val="008E7B3E"/>
    <w:rsid w:val="008F2590"/>
    <w:rsid w:val="008F6E2C"/>
    <w:rsid w:val="00900C55"/>
    <w:rsid w:val="00903E35"/>
    <w:rsid w:val="009066AC"/>
    <w:rsid w:val="00912FD8"/>
    <w:rsid w:val="00916087"/>
    <w:rsid w:val="00923C5C"/>
    <w:rsid w:val="009303D9"/>
    <w:rsid w:val="009323BD"/>
    <w:rsid w:val="00933C64"/>
    <w:rsid w:val="00941AF9"/>
    <w:rsid w:val="00952CF8"/>
    <w:rsid w:val="00957942"/>
    <w:rsid w:val="009672DC"/>
    <w:rsid w:val="00972203"/>
    <w:rsid w:val="0097347F"/>
    <w:rsid w:val="0097587E"/>
    <w:rsid w:val="009777B7"/>
    <w:rsid w:val="00980100"/>
    <w:rsid w:val="00981036"/>
    <w:rsid w:val="00983F77"/>
    <w:rsid w:val="009845C8"/>
    <w:rsid w:val="00986CD0"/>
    <w:rsid w:val="00992FB0"/>
    <w:rsid w:val="00996D77"/>
    <w:rsid w:val="009A4AFA"/>
    <w:rsid w:val="009A7F87"/>
    <w:rsid w:val="009B4925"/>
    <w:rsid w:val="009B79AF"/>
    <w:rsid w:val="009C0FF1"/>
    <w:rsid w:val="009C1161"/>
    <w:rsid w:val="009C5F5D"/>
    <w:rsid w:val="009F066A"/>
    <w:rsid w:val="00A02FA5"/>
    <w:rsid w:val="00A059B3"/>
    <w:rsid w:val="00A07127"/>
    <w:rsid w:val="00A10018"/>
    <w:rsid w:val="00A10D5A"/>
    <w:rsid w:val="00A11114"/>
    <w:rsid w:val="00A12CA9"/>
    <w:rsid w:val="00A1691C"/>
    <w:rsid w:val="00A23373"/>
    <w:rsid w:val="00A2451E"/>
    <w:rsid w:val="00A256DD"/>
    <w:rsid w:val="00A25E3B"/>
    <w:rsid w:val="00A27FB8"/>
    <w:rsid w:val="00A30BE9"/>
    <w:rsid w:val="00A311B7"/>
    <w:rsid w:val="00A41C0B"/>
    <w:rsid w:val="00A41EDB"/>
    <w:rsid w:val="00A43BBC"/>
    <w:rsid w:val="00A44BF6"/>
    <w:rsid w:val="00A45FD4"/>
    <w:rsid w:val="00A55924"/>
    <w:rsid w:val="00A769BA"/>
    <w:rsid w:val="00A82FF8"/>
    <w:rsid w:val="00A83751"/>
    <w:rsid w:val="00A8588A"/>
    <w:rsid w:val="00A85A3B"/>
    <w:rsid w:val="00A921CE"/>
    <w:rsid w:val="00A95F24"/>
    <w:rsid w:val="00AA6008"/>
    <w:rsid w:val="00AA6376"/>
    <w:rsid w:val="00AB7147"/>
    <w:rsid w:val="00AB7662"/>
    <w:rsid w:val="00AC2FCD"/>
    <w:rsid w:val="00AC45FC"/>
    <w:rsid w:val="00AC65AE"/>
    <w:rsid w:val="00AD0CAB"/>
    <w:rsid w:val="00AD48AE"/>
    <w:rsid w:val="00AD5C32"/>
    <w:rsid w:val="00AD7021"/>
    <w:rsid w:val="00AE3409"/>
    <w:rsid w:val="00AF6215"/>
    <w:rsid w:val="00B01066"/>
    <w:rsid w:val="00B061CD"/>
    <w:rsid w:val="00B11A60"/>
    <w:rsid w:val="00B22613"/>
    <w:rsid w:val="00B371E0"/>
    <w:rsid w:val="00B46800"/>
    <w:rsid w:val="00B57C20"/>
    <w:rsid w:val="00B71F4C"/>
    <w:rsid w:val="00B84973"/>
    <w:rsid w:val="00B91ED7"/>
    <w:rsid w:val="00B95E3B"/>
    <w:rsid w:val="00B95FCA"/>
    <w:rsid w:val="00BA1025"/>
    <w:rsid w:val="00BA1EDF"/>
    <w:rsid w:val="00BA24D9"/>
    <w:rsid w:val="00BA2A3D"/>
    <w:rsid w:val="00BA306A"/>
    <w:rsid w:val="00BB6C14"/>
    <w:rsid w:val="00BC1E96"/>
    <w:rsid w:val="00BC3420"/>
    <w:rsid w:val="00BD2600"/>
    <w:rsid w:val="00BD3354"/>
    <w:rsid w:val="00BE59D3"/>
    <w:rsid w:val="00BE6884"/>
    <w:rsid w:val="00BE7D3C"/>
    <w:rsid w:val="00BF5FF6"/>
    <w:rsid w:val="00C0207F"/>
    <w:rsid w:val="00C03C42"/>
    <w:rsid w:val="00C0576E"/>
    <w:rsid w:val="00C06E86"/>
    <w:rsid w:val="00C10E72"/>
    <w:rsid w:val="00C11A75"/>
    <w:rsid w:val="00C14DA9"/>
    <w:rsid w:val="00C15DF9"/>
    <w:rsid w:val="00C16117"/>
    <w:rsid w:val="00C16449"/>
    <w:rsid w:val="00C208D8"/>
    <w:rsid w:val="00C24F6C"/>
    <w:rsid w:val="00C251FF"/>
    <w:rsid w:val="00C26713"/>
    <w:rsid w:val="00C30168"/>
    <w:rsid w:val="00C3075A"/>
    <w:rsid w:val="00C32D81"/>
    <w:rsid w:val="00C373AE"/>
    <w:rsid w:val="00C41DC7"/>
    <w:rsid w:val="00C4286B"/>
    <w:rsid w:val="00C46733"/>
    <w:rsid w:val="00C7580A"/>
    <w:rsid w:val="00C76DEB"/>
    <w:rsid w:val="00C76FFC"/>
    <w:rsid w:val="00C80B62"/>
    <w:rsid w:val="00C919A4"/>
    <w:rsid w:val="00C92131"/>
    <w:rsid w:val="00CA4392"/>
    <w:rsid w:val="00CB1E20"/>
    <w:rsid w:val="00CB263B"/>
    <w:rsid w:val="00CC2669"/>
    <w:rsid w:val="00CC32F1"/>
    <w:rsid w:val="00CC393F"/>
    <w:rsid w:val="00CC69C3"/>
    <w:rsid w:val="00CD5780"/>
    <w:rsid w:val="00CD697B"/>
    <w:rsid w:val="00CE0415"/>
    <w:rsid w:val="00CE13E1"/>
    <w:rsid w:val="00CE4DD9"/>
    <w:rsid w:val="00CF0258"/>
    <w:rsid w:val="00CF2B37"/>
    <w:rsid w:val="00CF449D"/>
    <w:rsid w:val="00CF503C"/>
    <w:rsid w:val="00CF50E7"/>
    <w:rsid w:val="00CF6F31"/>
    <w:rsid w:val="00D0343F"/>
    <w:rsid w:val="00D04325"/>
    <w:rsid w:val="00D106E4"/>
    <w:rsid w:val="00D2176E"/>
    <w:rsid w:val="00D22360"/>
    <w:rsid w:val="00D31C51"/>
    <w:rsid w:val="00D35DA3"/>
    <w:rsid w:val="00D40B4E"/>
    <w:rsid w:val="00D52CD9"/>
    <w:rsid w:val="00D55EA0"/>
    <w:rsid w:val="00D60A13"/>
    <w:rsid w:val="00D632BE"/>
    <w:rsid w:val="00D65EC5"/>
    <w:rsid w:val="00D72D06"/>
    <w:rsid w:val="00D7522C"/>
    <w:rsid w:val="00D7536F"/>
    <w:rsid w:val="00D753F3"/>
    <w:rsid w:val="00D76668"/>
    <w:rsid w:val="00D83517"/>
    <w:rsid w:val="00D84363"/>
    <w:rsid w:val="00D90869"/>
    <w:rsid w:val="00D917B5"/>
    <w:rsid w:val="00D943B6"/>
    <w:rsid w:val="00D974EE"/>
    <w:rsid w:val="00DA2338"/>
    <w:rsid w:val="00DA2D43"/>
    <w:rsid w:val="00DA5C68"/>
    <w:rsid w:val="00DA79EF"/>
    <w:rsid w:val="00DB0140"/>
    <w:rsid w:val="00DB4472"/>
    <w:rsid w:val="00DB5930"/>
    <w:rsid w:val="00DB5F5D"/>
    <w:rsid w:val="00DC2AFD"/>
    <w:rsid w:val="00DC659D"/>
    <w:rsid w:val="00DD3B48"/>
    <w:rsid w:val="00DE0732"/>
    <w:rsid w:val="00DE1C5F"/>
    <w:rsid w:val="00DE5B16"/>
    <w:rsid w:val="00DE6714"/>
    <w:rsid w:val="00DF0B45"/>
    <w:rsid w:val="00DF3246"/>
    <w:rsid w:val="00DF3580"/>
    <w:rsid w:val="00DF4E1F"/>
    <w:rsid w:val="00E050AC"/>
    <w:rsid w:val="00E10D02"/>
    <w:rsid w:val="00E234D1"/>
    <w:rsid w:val="00E27539"/>
    <w:rsid w:val="00E27704"/>
    <w:rsid w:val="00E43044"/>
    <w:rsid w:val="00E61E12"/>
    <w:rsid w:val="00E62FF2"/>
    <w:rsid w:val="00E63D4B"/>
    <w:rsid w:val="00E64D6C"/>
    <w:rsid w:val="00E73010"/>
    <w:rsid w:val="00E7596C"/>
    <w:rsid w:val="00E80C1B"/>
    <w:rsid w:val="00E84980"/>
    <w:rsid w:val="00E84F1C"/>
    <w:rsid w:val="00E878F2"/>
    <w:rsid w:val="00E93075"/>
    <w:rsid w:val="00E95216"/>
    <w:rsid w:val="00EA05FB"/>
    <w:rsid w:val="00EA4114"/>
    <w:rsid w:val="00EA50F2"/>
    <w:rsid w:val="00EA5450"/>
    <w:rsid w:val="00EA7958"/>
    <w:rsid w:val="00EB0F80"/>
    <w:rsid w:val="00EB6966"/>
    <w:rsid w:val="00EC0D53"/>
    <w:rsid w:val="00EC7165"/>
    <w:rsid w:val="00ED0149"/>
    <w:rsid w:val="00ED285B"/>
    <w:rsid w:val="00ED61EE"/>
    <w:rsid w:val="00EE5C33"/>
    <w:rsid w:val="00EE63FC"/>
    <w:rsid w:val="00EE6E2B"/>
    <w:rsid w:val="00EE7713"/>
    <w:rsid w:val="00EF3FCE"/>
    <w:rsid w:val="00EF430F"/>
    <w:rsid w:val="00EF52E1"/>
    <w:rsid w:val="00EF6A25"/>
    <w:rsid w:val="00EF799A"/>
    <w:rsid w:val="00EF7DE3"/>
    <w:rsid w:val="00F007D7"/>
    <w:rsid w:val="00F01461"/>
    <w:rsid w:val="00F026BE"/>
    <w:rsid w:val="00F03103"/>
    <w:rsid w:val="00F049FA"/>
    <w:rsid w:val="00F05DDC"/>
    <w:rsid w:val="00F077C9"/>
    <w:rsid w:val="00F12500"/>
    <w:rsid w:val="00F15179"/>
    <w:rsid w:val="00F202C4"/>
    <w:rsid w:val="00F24B5B"/>
    <w:rsid w:val="00F271DE"/>
    <w:rsid w:val="00F3036C"/>
    <w:rsid w:val="00F31242"/>
    <w:rsid w:val="00F31D69"/>
    <w:rsid w:val="00F35032"/>
    <w:rsid w:val="00F35997"/>
    <w:rsid w:val="00F47E20"/>
    <w:rsid w:val="00F50F18"/>
    <w:rsid w:val="00F5106A"/>
    <w:rsid w:val="00F52D55"/>
    <w:rsid w:val="00F56357"/>
    <w:rsid w:val="00F627DA"/>
    <w:rsid w:val="00F663B9"/>
    <w:rsid w:val="00F70001"/>
    <w:rsid w:val="00F7288F"/>
    <w:rsid w:val="00F81939"/>
    <w:rsid w:val="00F81A98"/>
    <w:rsid w:val="00F82BAB"/>
    <w:rsid w:val="00F847A6"/>
    <w:rsid w:val="00F86946"/>
    <w:rsid w:val="00F86DBC"/>
    <w:rsid w:val="00F91931"/>
    <w:rsid w:val="00F92D3A"/>
    <w:rsid w:val="00F9441B"/>
    <w:rsid w:val="00F96569"/>
    <w:rsid w:val="00FA4673"/>
    <w:rsid w:val="00FA4C32"/>
    <w:rsid w:val="00FA677B"/>
    <w:rsid w:val="00FA695D"/>
    <w:rsid w:val="00FB2EF2"/>
    <w:rsid w:val="00FB44A7"/>
    <w:rsid w:val="00FC38B3"/>
    <w:rsid w:val="00FD09B6"/>
    <w:rsid w:val="00FD2CEA"/>
    <w:rsid w:val="00FE17D7"/>
    <w:rsid w:val="00FE517E"/>
    <w:rsid w:val="00FE7114"/>
    <w:rsid w:val="00FF015C"/>
    <w:rsid w:val="00FF2D76"/>
    <w:rsid w:val="00FF78BD"/>
    <w:rsid w:val="033F7425"/>
    <w:rsid w:val="6785B4B5"/>
    <w:rsid w:val="7A0EE9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AF3F642"/>
  <w15:chartTrackingRefBased/>
  <w15:docId w15:val="{3BB66287-D294-4638-8085-85E45281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9"/>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9"/>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9"/>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9"/>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6"/>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7"/>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8"/>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3"/>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9"/>
      </w:numPr>
      <w:spacing w:before="60" w:after="30"/>
      <w:ind w:left="58" w:hanging="29"/>
      <w:jc w:val="right"/>
    </w:pPr>
    <w:rPr>
      <w:sz w:val="12"/>
      <w:szCs w:val="12"/>
    </w:rPr>
  </w:style>
  <w:style w:type="paragraph" w:customStyle="1" w:styleId="tablehead">
    <w:name w:val="table head"/>
    <w:pPr>
      <w:numPr>
        <w:numId w:val="14"/>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31E63"/>
    <w:rPr>
      <w:color w:val="0563C1"/>
      <w:u w:val="single"/>
    </w:rPr>
  </w:style>
  <w:style w:type="character" w:customStyle="1" w:styleId="UnresolvedMention1">
    <w:name w:val="Unresolved Mention1"/>
    <w:uiPriority w:val="99"/>
    <w:semiHidden/>
    <w:unhideWhenUsed/>
    <w:rsid w:val="00731E63"/>
    <w:rPr>
      <w:color w:val="808080"/>
      <w:shd w:val="clear" w:color="auto" w:fill="E6E6E6"/>
    </w:rPr>
  </w:style>
  <w:style w:type="paragraph" w:customStyle="1" w:styleId="SectionHeading">
    <w:name w:val="Section Heading"/>
    <w:basedOn w:val="Normal"/>
    <w:link w:val="SectionHeadingChar"/>
    <w:rsid w:val="00731E63"/>
    <w:pPr>
      <w:keepNext/>
      <w:tabs>
        <w:tab w:val="left" w:pos="200"/>
      </w:tabs>
      <w:spacing w:before="360" w:after="120" w:line="300" w:lineRule="exact"/>
    </w:pPr>
    <w:rPr>
      <w:rFonts w:eastAsia="Times New Roman"/>
      <w:b/>
      <w:sz w:val="24"/>
    </w:rPr>
  </w:style>
  <w:style w:type="paragraph" w:customStyle="1" w:styleId="Text">
    <w:name w:val="Text"/>
    <w:basedOn w:val="Normal"/>
    <w:rsid w:val="00731E63"/>
    <w:pPr>
      <w:tabs>
        <w:tab w:val="left" w:pos="200"/>
      </w:tabs>
      <w:spacing w:line="240" w:lineRule="exact"/>
      <w:jc w:val="both"/>
    </w:pPr>
    <w:rPr>
      <w:rFonts w:eastAsia="Times New Roman"/>
    </w:rPr>
  </w:style>
  <w:style w:type="paragraph" w:customStyle="1" w:styleId="SubsectionHeading">
    <w:name w:val="Subsection Heading"/>
    <w:basedOn w:val="Normal"/>
    <w:rsid w:val="00731E63"/>
    <w:pPr>
      <w:keepNext/>
      <w:tabs>
        <w:tab w:val="left" w:pos="200"/>
      </w:tabs>
      <w:spacing w:before="240" w:after="60" w:line="260" w:lineRule="exact"/>
      <w:jc w:val="left"/>
    </w:pPr>
    <w:rPr>
      <w:rFonts w:eastAsia="Times New Roman"/>
      <w:b/>
      <w:sz w:val="22"/>
    </w:rPr>
  </w:style>
  <w:style w:type="paragraph" w:customStyle="1" w:styleId="AbstractText">
    <w:name w:val="Abstract Text"/>
    <w:basedOn w:val="Normal"/>
    <w:rsid w:val="00731E63"/>
    <w:pPr>
      <w:tabs>
        <w:tab w:val="left" w:pos="200"/>
      </w:tabs>
      <w:spacing w:line="200" w:lineRule="exact"/>
      <w:ind w:left="199" w:right="199"/>
      <w:jc w:val="both"/>
    </w:pPr>
    <w:rPr>
      <w:rFonts w:eastAsia="Times New Roman"/>
      <w:sz w:val="18"/>
    </w:rPr>
  </w:style>
  <w:style w:type="paragraph" w:customStyle="1" w:styleId="AuthorName">
    <w:name w:val="Author Name"/>
    <w:basedOn w:val="Normal"/>
    <w:rsid w:val="00731E63"/>
    <w:pPr>
      <w:spacing w:before="240" w:line="300" w:lineRule="exact"/>
    </w:pPr>
    <w:rPr>
      <w:rFonts w:eastAsia="Times New Roman"/>
      <w:b/>
      <w:sz w:val="24"/>
    </w:rPr>
  </w:style>
  <w:style w:type="paragraph" w:customStyle="1" w:styleId="AffiliationandAddress">
    <w:name w:val="Affiliation and Address"/>
    <w:basedOn w:val="Normal"/>
    <w:rsid w:val="00731E63"/>
    <w:pPr>
      <w:spacing w:before="60" w:line="200" w:lineRule="exact"/>
    </w:pPr>
    <w:rPr>
      <w:rFonts w:eastAsia="Times New Roman"/>
      <w:sz w:val="18"/>
    </w:rPr>
  </w:style>
  <w:style w:type="paragraph" w:customStyle="1" w:styleId="Extract">
    <w:name w:val="Extract"/>
    <w:basedOn w:val="Normal"/>
    <w:next w:val="Normal"/>
    <w:rsid w:val="00731E63"/>
    <w:pPr>
      <w:tabs>
        <w:tab w:val="left" w:pos="200"/>
      </w:tabs>
      <w:spacing w:before="120" w:line="220" w:lineRule="exact"/>
      <w:ind w:left="200" w:right="200"/>
      <w:jc w:val="both"/>
    </w:pPr>
    <w:rPr>
      <w:rFonts w:eastAsia="Times New Roman"/>
    </w:rPr>
  </w:style>
  <w:style w:type="paragraph" w:customStyle="1" w:styleId="SubsubsectionHeading">
    <w:name w:val="Subsubsection Heading"/>
    <w:basedOn w:val="Text"/>
    <w:rsid w:val="00731E63"/>
    <w:pPr>
      <w:keepNext/>
      <w:spacing w:before="60"/>
    </w:pPr>
    <w:rPr>
      <w:b/>
    </w:rPr>
  </w:style>
  <w:style w:type="paragraph" w:customStyle="1" w:styleId="AbstractHead">
    <w:name w:val="Abstract Head"/>
    <w:basedOn w:val="SubsectionHeading"/>
    <w:rsid w:val="00731E63"/>
    <w:pPr>
      <w:spacing w:before="0" w:line="240" w:lineRule="exact"/>
      <w:jc w:val="center"/>
    </w:pPr>
    <w:rPr>
      <w:sz w:val="20"/>
    </w:rPr>
  </w:style>
  <w:style w:type="paragraph" w:customStyle="1" w:styleId="References0">
    <w:name w:val="References"/>
    <w:basedOn w:val="Text"/>
    <w:qFormat/>
    <w:rsid w:val="00731E63"/>
    <w:pPr>
      <w:spacing w:after="60" w:line="200" w:lineRule="exact"/>
    </w:pPr>
    <w:rPr>
      <w:sz w:val="18"/>
    </w:rPr>
  </w:style>
  <w:style w:type="paragraph" w:customStyle="1" w:styleId="FigureCaption0">
    <w:name w:val="Figure Caption"/>
    <w:basedOn w:val="Normal"/>
    <w:qFormat/>
    <w:rsid w:val="00731E63"/>
    <w:pPr>
      <w:tabs>
        <w:tab w:val="left" w:pos="200"/>
      </w:tabs>
      <w:spacing w:before="120" w:after="120" w:line="240" w:lineRule="exact"/>
    </w:pPr>
    <w:rPr>
      <w:rFonts w:eastAsia="Times New Roman"/>
      <w:i/>
      <w:sz w:val="18"/>
    </w:rPr>
  </w:style>
  <w:style w:type="paragraph" w:customStyle="1" w:styleId="Text-Indent">
    <w:name w:val="Text-Indent"/>
    <w:basedOn w:val="Text"/>
    <w:qFormat/>
    <w:rsid w:val="00731E63"/>
    <w:pPr>
      <w:ind w:firstLine="199"/>
    </w:pPr>
  </w:style>
  <w:style w:type="character" w:customStyle="1" w:styleId="SectionHeadingChar">
    <w:name w:val="Section Heading Char"/>
    <w:link w:val="SectionHeading"/>
    <w:rsid w:val="00731E63"/>
    <w:rPr>
      <w:rFonts w:eastAsia="Times New Roman"/>
      <w:b/>
      <w:sz w:val="24"/>
    </w:rPr>
  </w:style>
  <w:style w:type="character" w:styleId="CommentReference">
    <w:name w:val="annotation reference"/>
    <w:uiPriority w:val="99"/>
    <w:unhideWhenUsed/>
    <w:rsid w:val="00731E63"/>
    <w:rPr>
      <w:sz w:val="16"/>
      <w:szCs w:val="16"/>
    </w:rPr>
  </w:style>
  <w:style w:type="paragraph" w:styleId="CommentText">
    <w:name w:val="annotation text"/>
    <w:basedOn w:val="Normal"/>
    <w:link w:val="CommentTextChar"/>
    <w:uiPriority w:val="99"/>
    <w:unhideWhenUsed/>
    <w:rsid w:val="00731E63"/>
    <w:pPr>
      <w:jc w:val="left"/>
    </w:pPr>
    <w:rPr>
      <w:rFonts w:eastAsia="Times New Roman"/>
    </w:rPr>
  </w:style>
  <w:style w:type="character" w:customStyle="1" w:styleId="CommentTextChar">
    <w:name w:val="Comment Text Char"/>
    <w:link w:val="CommentText"/>
    <w:uiPriority w:val="99"/>
    <w:rsid w:val="00731E63"/>
    <w:rPr>
      <w:rFonts w:eastAsia="Times New Roman"/>
    </w:rPr>
  </w:style>
  <w:style w:type="paragraph" w:styleId="Bibliography">
    <w:name w:val="Bibliography"/>
    <w:basedOn w:val="Normal"/>
    <w:next w:val="Normal"/>
    <w:uiPriority w:val="37"/>
    <w:unhideWhenUsed/>
    <w:rsid w:val="00731E63"/>
    <w:pPr>
      <w:jc w:val="left"/>
    </w:pPr>
    <w:rPr>
      <w:rFonts w:eastAsia="Times New Roman"/>
      <w:sz w:val="24"/>
    </w:rPr>
  </w:style>
  <w:style w:type="paragraph" w:styleId="BalloonText">
    <w:name w:val="Balloon Text"/>
    <w:basedOn w:val="Normal"/>
    <w:link w:val="BalloonTextChar"/>
    <w:rsid w:val="00731E63"/>
    <w:rPr>
      <w:rFonts w:ascii="Segoe UI" w:hAnsi="Segoe UI" w:cs="Segoe UI"/>
      <w:sz w:val="18"/>
      <w:szCs w:val="18"/>
    </w:rPr>
  </w:style>
  <w:style w:type="character" w:customStyle="1" w:styleId="BalloonTextChar">
    <w:name w:val="Balloon Text Char"/>
    <w:link w:val="BalloonText"/>
    <w:rsid w:val="00731E63"/>
    <w:rPr>
      <w:rFonts w:ascii="Segoe UI" w:hAnsi="Segoe UI" w:cs="Segoe UI"/>
      <w:sz w:val="18"/>
      <w:szCs w:val="18"/>
    </w:rPr>
  </w:style>
  <w:style w:type="character" w:customStyle="1" w:styleId="Heading1Char">
    <w:name w:val="Heading 1 Char"/>
    <w:link w:val="Heading1"/>
    <w:uiPriority w:val="9"/>
    <w:rsid w:val="007907DC"/>
    <w:rPr>
      <w:smallCaps/>
      <w:noProof/>
    </w:rPr>
  </w:style>
  <w:style w:type="paragraph" w:customStyle="1" w:styleId="TextContent">
    <w:name w:val="Text Content"/>
    <w:basedOn w:val="BodyText"/>
    <w:link w:val="TextContentChar"/>
    <w:qFormat/>
    <w:rsid w:val="00DC659D"/>
  </w:style>
  <w:style w:type="character" w:customStyle="1" w:styleId="TextContentChar">
    <w:name w:val="Text Content Char"/>
    <w:basedOn w:val="BodyTextChar"/>
    <w:link w:val="TextContent"/>
    <w:rsid w:val="00DC659D"/>
    <w:rPr>
      <w:spacing w:val="-1"/>
      <w:lang w:val="x-none" w:eastAsia="x-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D33F6"/>
    <w:rPr>
      <w:color w:val="808080"/>
    </w:rPr>
  </w:style>
  <w:style w:type="paragraph" w:styleId="Revision">
    <w:name w:val="Revision"/>
    <w:hidden/>
    <w:uiPriority w:val="99"/>
    <w:semiHidden/>
    <w:rsid w:val="00D55EA0"/>
  </w:style>
  <w:style w:type="paragraph" w:styleId="CommentSubject">
    <w:name w:val="annotation subject"/>
    <w:basedOn w:val="CommentText"/>
    <w:next w:val="CommentText"/>
    <w:link w:val="CommentSubjectChar"/>
    <w:rsid w:val="008237B4"/>
    <w:pPr>
      <w:jc w:val="center"/>
    </w:pPr>
    <w:rPr>
      <w:rFonts w:eastAsia="SimSun"/>
      <w:b/>
      <w:bCs/>
    </w:rPr>
  </w:style>
  <w:style w:type="character" w:customStyle="1" w:styleId="CommentSubjectChar">
    <w:name w:val="Comment Subject Char"/>
    <w:basedOn w:val="CommentTextChar"/>
    <w:link w:val="CommentSubject"/>
    <w:rsid w:val="008237B4"/>
    <w:rPr>
      <w:rFonts w:eastAsia="Times New Roman"/>
      <w:b/>
      <w:bCs/>
    </w:rPr>
  </w:style>
  <w:style w:type="paragraph" w:styleId="NormalWeb">
    <w:name w:val="Normal (Web)"/>
    <w:basedOn w:val="Normal"/>
    <w:uiPriority w:val="99"/>
    <w:unhideWhenUsed/>
    <w:rsid w:val="00062069"/>
    <w:pPr>
      <w:spacing w:before="100" w:beforeAutospacing="1" w:after="100" w:afterAutospacing="1"/>
      <w:jc w:val="left"/>
    </w:pPr>
    <w:rPr>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99">
      <w:bodyDiv w:val="1"/>
      <w:marLeft w:val="0"/>
      <w:marRight w:val="0"/>
      <w:marTop w:val="0"/>
      <w:marBottom w:val="0"/>
      <w:divBdr>
        <w:top w:val="none" w:sz="0" w:space="0" w:color="auto"/>
        <w:left w:val="none" w:sz="0" w:space="0" w:color="auto"/>
        <w:bottom w:val="none" w:sz="0" w:space="0" w:color="auto"/>
        <w:right w:val="none" w:sz="0" w:space="0" w:color="auto"/>
      </w:divBdr>
    </w:div>
    <w:div w:id="4744625">
      <w:bodyDiv w:val="1"/>
      <w:marLeft w:val="0"/>
      <w:marRight w:val="0"/>
      <w:marTop w:val="0"/>
      <w:marBottom w:val="0"/>
      <w:divBdr>
        <w:top w:val="none" w:sz="0" w:space="0" w:color="auto"/>
        <w:left w:val="none" w:sz="0" w:space="0" w:color="auto"/>
        <w:bottom w:val="none" w:sz="0" w:space="0" w:color="auto"/>
        <w:right w:val="none" w:sz="0" w:space="0" w:color="auto"/>
      </w:divBdr>
    </w:div>
    <w:div w:id="6716545">
      <w:bodyDiv w:val="1"/>
      <w:marLeft w:val="0"/>
      <w:marRight w:val="0"/>
      <w:marTop w:val="0"/>
      <w:marBottom w:val="0"/>
      <w:divBdr>
        <w:top w:val="none" w:sz="0" w:space="0" w:color="auto"/>
        <w:left w:val="none" w:sz="0" w:space="0" w:color="auto"/>
        <w:bottom w:val="none" w:sz="0" w:space="0" w:color="auto"/>
        <w:right w:val="none" w:sz="0" w:space="0" w:color="auto"/>
      </w:divBdr>
    </w:div>
    <w:div w:id="6830258">
      <w:bodyDiv w:val="1"/>
      <w:marLeft w:val="0"/>
      <w:marRight w:val="0"/>
      <w:marTop w:val="0"/>
      <w:marBottom w:val="0"/>
      <w:divBdr>
        <w:top w:val="none" w:sz="0" w:space="0" w:color="auto"/>
        <w:left w:val="none" w:sz="0" w:space="0" w:color="auto"/>
        <w:bottom w:val="none" w:sz="0" w:space="0" w:color="auto"/>
        <w:right w:val="none" w:sz="0" w:space="0" w:color="auto"/>
      </w:divBdr>
    </w:div>
    <w:div w:id="14700380">
      <w:bodyDiv w:val="1"/>
      <w:marLeft w:val="0"/>
      <w:marRight w:val="0"/>
      <w:marTop w:val="0"/>
      <w:marBottom w:val="0"/>
      <w:divBdr>
        <w:top w:val="none" w:sz="0" w:space="0" w:color="auto"/>
        <w:left w:val="none" w:sz="0" w:space="0" w:color="auto"/>
        <w:bottom w:val="none" w:sz="0" w:space="0" w:color="auto"/>
        <w:right w:val="none" w:sz="0" w:space="0" w:color="auto"/>
      </w:divBdr>
    </w:div>
    <w:div w:id="14963482">
      <w:bodyDiv w:val="1"/>
      <w:marLeft w:val="0"/>
      <w:marRight w:val="0"/>
      <w:marTop w:val="0"/>
      <w:marBottom w:val="0"/>
      <w:divBdr>
        <w:top w:val="none" w:sz="0" w:space="0" w:color="auto"/>
        <w:left w:val="none" w:sz="0" w:space="0" w:color="auto"/>
        <w:bottom w:val="none" w:sz="0" w:space="0" w:color="auto"/>
        <w:right w:val="none" w:sz="0" w:space="0" w:color="auto"/>
      </w:divBdr>
    </w:div>
    <w:div w:id="16276778">
      <w:bodyDiv w:val="1"/>
      <w:marLeft w:val="0"/>
      <w:marRight w:val="0"/>
      <w:marTop w:val="0"/>
      <w:marBottom w:val="0"/>
      <w:divBdr>
        <w:top w:val="none" w:sz="0" w:space="0" w:color="auto"/>
        <w:left w:val="none" w:sz="0" w:space="0" w:color="auto"/>
        <w:bottom w:val="none" w:sz="0" w:space="0" w:color="auto"/>
        <w:right w:val="none" w:sz="0" w:space="0" w:color="auto"/>
      </w:divBdr>
    </w:div>
    <w:div w:id="22756121">
      <w:bodyDiv w:val="1"/>
      <w:marLeft w:val="0"/>
      <w:marRight w:val="0"/>
      <w:marTop w:val="0"/>
      <w:marBottom w:val="0"/>
      <w:divBdr>
        <w:top w:val="none" w:sz="0" w:space="0" w:color="auto"/>
        <w:left w:val="none" w:sz="0" w:space="0" w:color="auto"/>
        <w:bottom w:val="none" w:sz="0" w:space="0" w:color="auto"/>
        <w:right w:val="none" w:sz="0" w:space="0" w:color="auto"/>
      </w:divBdr>
    </w:div>
    <w:div w:id="31467129">
      <w:bodyDiv w:val="1"/>
      <w:marLeft w:val="0"/>
      <w:marRight w:val="0"/>
      <w:marTop w:val="0"/>
      <w:marBottom w:val="0"/>
      <w:divBdr>
        <w:top w:val="none" w:sz="0" w:space="0" w:color="auto"/>
        <w:left w:val="none" w:sz="0" w:space="0" w:color="auto"/>
        <w:bottom w:val="none" w:sz="0" w:space="0" w:color="auto"/>
        <w:right w:val="none" w:sz="0" w:space="0" w:color="auto"/>
      </w:divBdr>
    </w:div>
    <w:div w:id="39406266">
      <w:bodyDiv w:val="1"/>
      <w:marLeft w:val="0"/>
      <w:marRight w:val="0"/>
      <w:marTop w:val="0"/>
      <w:marBottom w:val="0"/>
      <w:divBdr>
        <w:top w:val="none" w:sz="0" w:space="0" w:color="auto"/>
        <w:left w:val="none" w:sz="0" w:space="0" w:color="auto"/>
        <w:bottom w:val="none" w:sz="0" w:space="0" w:color="auto"/>
        <w:right w:val="none" w:sz="0" w:space="0" w:color="auto"/>
      </w:divBdr>
    </w:div>
    <w:div w:id="41834334">
      <w:bodyDiv w:val="1"/>
      <w:marLeft w:val="0"/>
      <w:marRight w:val="0"/>
      <w:marTop w:val="0"/>
      <w:marBottom w:val="0"/>
      <w:divBdr>
        <w:top w:val="none" w:sz="0" w:space="0" w:color="auto"/>
        <w:left w:val="none" w:sz="0" w:space="0" w:color="auto"/>
        <w:bottom w:val="none" w:sz="0" w:space="0" w:color="auto"/>
        <w:right w:val="none" w:sz="0" w:space="0" w:color="auto"/>
      </w:divBdr>
    </w:div>
    <w:div w:id="58404102">
      <w:bodyDiv w:val="1"/>
      <w:marLeft w:val="0"/>
      <w:marRight w:val="0"/>
      <w:marTop w:val="0"/>
      <w:marBottom w:val="0"/>
      <w:divBdr>
        <w:top w:val="none" w:sz="0" w:space="0" w:color="auto"/>
        <w:left w:val="none" w:sz="0" w:space="0" w:color="auto"/>
        <w:bottom w:val="none" w:sz="0" w:space="0" w:color="auto"/>
        <w:right w:val="none" w:sz="0" w:space="0" w:color="auto"/>
      </w:divBdr>
    </w:div>
    <w:div w:id="64453814">
      <w:bodyDiv w:val="1"/>
      <w:marLeft w:val="0"/>
      <w:marRight w:val="0"/>
      <w:marTop w:val="0"/>
      <w:marBottom w:val="0"/>
      <w:divBdr>
        <w:top w:val="none" w:sz="0" w:space="0" w:color="auto"/>
        <w:left w:val="none" w:sz="0" w:space="0" w:color="auto"/>
        <w:bottom w:val="none" w:sz="0" w:space="0" w:color="auto"/>
        <w:right w:val="none" w:sz="0" w:space="0" w:color="auto"/>
      </w:divBdr>
    </w:div>
    <w:div w:id="64883776">
      <w:bodyDiv w:val="1"/>
      <w:marLeft w:val="0"/>
      <w:marRight w:val="0"/>
      <w:marTop w:val="0"/>
      <w:marBottom w:val="0"/>
      <w:divBdr>
        <w:top w:val="none" w:sz="0" w:space="0" w:color="auto"/>
        <w:left w:val="none" w:sz="0" w:space="0" w:color="auto"/>
        <w:bottom w:val="none" w:sz="0" w:space="0" w:color="auto"/>
        <w:right w:val="none" w:sz="0" w:space="0" w:color="auto"/>
      </w:divBdr>
    </w:div>
    <w:div w:id="68578440">
      <w:bodyDiv w:val="1"/>
      <w:marLeft w:val="0"/>
      <w:marRight w:val="0"/>
      <w:marTop w:val="0"/>
      <w:marBottom w:val="0"/>
      <w:divBdr>
        <w:top w:val="none" w:sz="0" w:space="0" w:color="auto"/>
        <w:left w:val="none" w:sz="0" w:space="0" w:color="auto"/>
        <w:bottom w:val="none" w:sz="0" w:space="0" w:color="auto"/>
        <w:right w:val="none" w:sz="0" w:space="0" w:color="auto"/>
      </w:divBdr>
    </w:div>
    <w:div w:id="69012012">
      <w:bodyDiv w:val="1"/>
      <w:marLeft w:val="0"/>
      <w:marRight w:val="0"/>
      <w:marTop w:val="0"/>
      <w:marBottom w:val="0"/>
      <w:divBdr>
        <w:top w:val="none" w:sz="0" w:space="0" w:color="auto"/>
        <w:left w:val="none" w:sz="0" w:space="0" w:color="auto"/>
        <w:bottom w:val="none" w:sz="0" w:space="0" w:color="auto"/>
        <w:right w:val="none" w:sz="0" w:space="0" w:color="auto"/>
      </w:divBdr>
    </w:div>
    <w:div w:id="71972482">
      <w:bodyDiv w:val="1"/>
      <w:marLeft w:val="0"/>
      <w:marRight w:val="0"/>
      <w:marTop w:val="0"/>
      <w:marBottom w:val="0"/>
      <w:divBdr>
        <w:top w:val="none" w:sz="0" w:space="0" w:color="auto"/>
        <w:left w:val="none" w:sz="0" w:space="0" w:color="auto"/>
        <w:bottom w:val="none" w:sz="0" w:space="0" w:color="auto"/>
        <w:right w:val="none" w:sz="0" w:space="0" w:color="auto"/>
      </w:divBdr>
    </w:div>
    <w:div w:id="75060170">
      <w:bodyDiv w:val="1"/>
      <w:marLeft w:val="0"/>
      <w:marRight w:val="0"/>
      <w:marTop w:val="0"/>
      <w:marBottom w:val="0"/>
      <w:divBdr>
        <w:top w:val="none" w:sz="0" w:space="0" w:color="auto"/>
        <w:left w:val="none" w:sz="0" w:space="0" w:color="auto"/>
        <w:bottom w:val="none" w:sz="0" w:space="0" w:color="auto"/>
        <w:right w:val="none" w:sz="0" w:space="0" w:color="auto"/>
      </w:divBdr>
    </w:div>
    <w:div w:id="76442012">
      <w:bodyDiv w:val="1"/>
      <w:marLeft w:val="0"/>
      <w:marRight w:val="0"/>
      <w:marTop w:val="0"/>
      <w:marBottom w:val="0"/>
      <w:divBdr>
        <w:top w:val="none" w:sz="0" w:space="0" w:color="auto"/>
        <w:left w:val="none" w:sz="0" w:space="0" w:color="auto"/>
        <w:bottom w:val="none" w:sz="0" w:space="0" w:color="auto"/>
        <w:right w:val="none" w:sz="0" w:space="0" w:color="auto"/>
      </w:divBdr>
    </w:div>
    <w:div w:id="76824907">
      <w:bodyDiv w:val="1"/>
      <w:marLeft w:val="0"/>
      <w:marRight w:val="0"/>
      <w:marTop w:val="0"/>
      <w:marBottom w:val="0"/>
      <w:divBdr>
        <w:top w:val="none" w:sz="0" w:space="0" w:color="auto"/>
        <w:left w:val="none" w:sz="0" w:space="0" w:color="auto"/>
        <w:bottom w:val="none" w:sz="0" w:space="0" w:color="auto"/>
        <w:right w:val="none" w:sz="0" w:space="0" w:color="auto"/>
      </w:divBdr>
    </w:div>
    <w:div w:id="84113513">
      <w:bodyDiv w:val="1"/>
      <w:marLeft w:val="0"/>
      <w:marRight w:val="0"/>
      <w:marTop w:val="0"/>
      <w:marBottom w:val="0"/>
      <w:divBdr>
        <w:top w:val="none" w:sz="0" w:space="0" w:color="auto"/>
        <w:left w:val="none" w:sz="0" w:space="0" w:color="auto"/>
        <w:bottom w:val="none" w:sz="0" w:space="0" w:color="auto"/>
        <w:right w:val="none" w:sz="0" w:space="0" w:color="auto"/>
      </w:divBdr>
    </w:div>
    <w:div w:id="99496637">
      <w:bodyDiv w:val="1"/>
      <w:marLeft w:val="0"/>
      <w:marRight w:val="0"/>
      <w:marTop w:val="0"/>
      <w:marBottom w:val="0"/>
      <w:divBdr>
        <w:top w:val="none" w:sz="0" w:space="0" w:color="auto"/>
        <w:left w:val="none" w:sz="0" w:space="0" w:color="auto"/>
        <w:bottom w:val="none" w:sz="0" w:space="0" w:color="auto"/>
        <w:right w:val="none" w:sz="0" w:space="0" w:color="auto"/>
      </w:divBdr>
    </w:div>
    <w:div w:id="100954637">
      <w:bodyDiv w:val="1"/>
      <w:marLeft w:val="0"/>
      <w:marRight w:val="0"/>
      <w:marTop w:val="0"/>
      <w:marBottom w:val="0"/>
      <w:divBdr>
        <w:top w:val="none" w:sz="0" w:space="0" w:color="auto"/>
        <w:left w:val="none" w:sz="0" w:space="0" w:color="auto"/>
        <w:bottom w:val="none" w:sz="0" w:space="0" w:color="auto"/>
        <w:right w:val="none" w:sz="0" w:space="0" w:color="auto"/>
      </w:divBdr>
    </w:div>
    <w:div w:id="103306207">
      <w:bodyDiv w:val="1"/>
      <w:marLeft w:val="0"/>
      <w:marRight w:val="0"/>
      <w:marTop w:val="0"/>
      <w:marBottom w:val="0"/>
      <w:divBdr>
        <w:top w:val="none" w:sz="0" w:space="0" w:color="auto"/>
        <w:left w:val="none" w:sz="0" w:space="0" w:color="auto"/>
        <w:bottom w:val="none" w:sz="0" w:space="0" w:color="auto"/>
        <w:right w:val="none" w:sz="0" w:space="0" w:color="auto"/>
      </w:divBdr>
    </w:div>
    <w:div w:id="104349294">
      <w:bodyDiv w:val="1"/>
      <w:marLeft w:val="0"/>
      <w:marRight w:val="0"/>
      <w:marTop w:val="0"/>
      <w:marBottom w:val="0"/>
      <w:divBdr>
        <w:top w:val="none" w:sz="0" w:space="0" w:color="auto"/>
        <w:left w:val="none" w:sz="0" w:space="0" w:color="auto"/>
        <w:bottom w:val="none" w:sz="0" w:space="0" w:color="auto"/>
        <w:right w:val="none" w:sz="0" w:space="0" w:color="auto"/>
      </w:divBdr>
    </w:div>
    <w:div w:id="105539557">
      <w:bodyDiv w:val="1"/>
      <w:marLeft w:val="0"/>
      <w:marRight w:val="0"/>
      <w:marTop w:val="0"/>
      <w:marBottom w:val="0"/>
      <w:divBdr>
        <w:top w:val="none" w:sz="0" w:space="0" w:color="auto"/>
        <w:left w:val="none" w:sz="0" w:space="0" w:color="auto"/>
        <w:bottom w:val="none" w:sz="0" w:space="0" w:color="auto"/>
        <w:right w:val="none" w:sz="0" w:space="0" w:color="auto"/>
      </w:divBdr>
    </w:div>
    <w:div w:id="112330327">
      <w:bodyDiv w:val="1"/>
      <w:marLeft w:val="0"/>
      <w:marRight w:val="0"/>
      <w:marTop w:val="0"/>
      <w:marBottom w:val="0"/>
      <w:divBdr>
        <w:top w:val="none" w:sz="0" w:space="0" w:color="auto"/>
        <w:left w:val="none" w:sz="0" w:space="0" w:color="auto"/>
        <w:bottom w:val="none" w:sz="0" w:space="0" w:color="auto"/>
        <w:right w:val="none" w:sz="0" w:space="0" w:color="auto"/>
      </w:divBdr>
    </w:div>
    <w:div w:id="124929421">
      <w:bodyDiv w:val="1"/>
      <w:marLeft w:val="0"/>
      <w:marRight w:val="0"/>
      <w:marTop w:val="0"/>
      <w:marBottom w:val="0"/>
      <w:divBdr>
        <w:top w:val="none" w:sz="0" w:space="0" w:color="auto"/>
        <w:left w:val="none" w:sz="0" w:space="0" w:color="auto"/>
        <w:bottom w:val="none" w:sz="0" w:space="0" w:color="auto"/>
        <w:right w:val="none" w:sz="0" w:space="0" w:color="auto"/>
      </w:divBdr>
    </w:div>
    <w:div w:id="134567944">
      <w:bodyDiv w:val="1"/>
      <w:marLeft w:val="0"/>
      <w:marRight w:val="0"/>
      <w:marTop w:val="0"/>
      <w:marBottom w:val="0"/>
      <w:divBdr>
        <w:top w:val="none" w:sz="0" w:space="0" w:color="auto"/>
        <w:left w:val="none" w:sz="0" w:space="0" w:color="auto"/>
        <w:bottom w:val="none" w:sz="0" w:space="0" w:color="auto"/>
        <w:right w:val="none" w:sz="0" w:space="0" w:color="auto"/>
      </w:divBdr>
    </w:div>
    <w:div w:id="137304659">
      <w:bodyDiv w:val="1"/>
      <w:marLeft w:val="0"/>
      <w:marRight w:val="0"/>
      <w:marTop w:val="0"/>
      <w:marBottom w:val="0"/>
      <w:divBdr>
        <w:top w:val="none" w:sz="0" w:space="0" w:color="auto"/>
        <w:left w:val="none" w:sz="0" w:space="0" w:color="auto"/>
        <w:bottom w:val="none" w:sz="0" w:space="0" w:color="auto"/>
        <w:right w:val="none" w:sz="0" w:space="0" w:color="auto"/>
      </w:divBdr>
    </w:div>
    <w:div w:id="140999239">
      <w:bodyDiv w:val="1"/>
      <w:marLeft w:val="0"/>
      <w:marRight w:val="0"/>
      <w:marTop w:val="0"/>
      <w:marBottom w:val="0"/>
      <w:divBdr>
        <w:top w:val="none" w:sz="0" w:space="0" w:color="auto"/>
        <w:left w:val="none" w:sz="0" w:space="0" w:color="auto"/>
        <w:bottom w:val="none" w:sz="0" w:space="0" w:color="auto"/>
        <w:right w:val="none" w:sz="0" w:space="0" w:color="auto"/>
      </w:divBdr>
    </w:div>
    <w:div w:id="166214753">
      <w:bodyDiv w:val="1"/>
      <w:marLeft w:val="0"/>
      <w:marRight w:val="0"/>
      <w:marTop w:val="0"/>
      <w:marBottom w:val="0"/>
      <w:divBdr>
        <w:top w:val="none" w:sz="0" w:space="0" w:color="auto"/>
        <w:left w:val="none" w:sz="0" w:space="0" w:color="auto"/>
        <w:bottom w:val="none" w:sz="0" w:space="0" w:color="auto"/>
        <w:right w:val="none" w:sz="0" w:space="0" w:color="auto"/>
      </w:divBdr>
    </w:div>
    <w:div w:id="166287785">
      <w:bodyDiv w:val="1"/>
      <w:marLeft w:val="0"/>
      <w:marRight w:val="0"/>
      <w:marTop w:val="0"/>
      <w:marBottom w:val="0"/>
      <w:divBdr>
        <w:top w:val="none" w:sz="0" w:space="0" w:color="auto"/>
        <w:left w:val="none" w:sz="0" w:space="0" w:color="auto"/>
        <w:bottom w:val="none" w:sz="0" w:space="0" w:color="auto"/>
        <w:right w:val="none" w:sz="0" w:space="0" w:color="auto"/>
      </w:divBdr>
    </w:div>
    <w:div w:id="166797928">
      <w:bodyDiv w:val="1"/>
      <w:marLeft w:val="0"/>
      <w:marRight w:val="0"/>
      <w:marTop w:val="0"/>
      <w:marBottom w:val="0"/>
      <w:divBdr>
        <w:top w:val="none" w:sz="0" w:space="0" w:color="auto"/>
        <w:left w:val="none" w:sz="0" w:space="0" w:color="auto"/>
        <w:bottom w:val="none" w:sz="0" w:space="0" w:color="auto"/>
        <w:right w:val="none" w:sz="0" w:space="0" w:color="auto"/>
      </w:divBdr>
    </w:div>
    <w:div w:id="171381474">
      <w:bodyDiv w:val="1"/>
      <w:marLeft w:val="0"/>
      <w:marRight w:val="0"/>
      <w:marTop w:val="0"/>
      <w:marBottom w:val="0"/>
      <w:divBdr>
        <w:top w:val="none" w:sz="0" w:space="0" w:color="auto"/>
        <w:left w:val="none" w:sz="0" w:space="0" w:color="auto"/>
        <w:bottom w:val="none" w:sz="0" w:space="0" w:color="auto"/>
        <w:right w:val="none" w:sz="0" w:space="0" w:color="auto"/>
      </w:divBdr>
    </w:div>
    <w:div w:id="172229868">
      <w:bodyDiv w:val="1"/>
      <w:marLeft w:val="0"/>
      <w:marRight w:val="0"/>
      <w:marTop w:val="0"/>
      <w:marBottom w:val="0"/>
      <w:divBdr>
        <w:top w:val="none" w:sz="0" w:space="0" w:color="auto"/>
        <w:left w:val="none" w:sz="0" w:space="0" w:color="auto"/>
        <w:bottom w:val="none" w:sz="0" w:space="0" w:color="auto"/>
        <w:right w:val="none" w:sz="0" w:space="0" w:color="auto"/>
      </w:divBdr>
    </w:div>
    <w:div w:id="172649072">
      <w:bodyDiv w:val="1"/>
      <w:marLeft w:val="0"/>
      <w:marRight w:val="0"/>
      <w:marTop w:val="0"/>
      <w:marBottom w:val="0"/>
      <w:divBdr>
        <w:top w:val="none" w:sz="0" w:space="0" w:color="auto"/>
        <w:left w:val="none" w:sz="0" w:space="0" w:color="auto"/>
        <w:bottom w:val="none" w:sz="0" w:space="0" w:color="auto"/>
        <w:right w:val="none" w:sz="0" w:space="0" w:color="auto"/>
      </w:divBdr>
    </w:div>
    <w:div w:id="175703658">
      <w:bodyDiv w:val="1"/>
      <w:marLeft w:val="0"/>
      <w:marRight w:val="0"/>
      <w:marTop w:val="0"/>
      <w:marBottom w:val="0"/>
      <w:divBdr>
        <w:top w:val="none" w:sz="0" w:space="0" w:color="auto"/>
        <w:left w:val="none" w:sz="0" w:space="0" w:color="auto"/>
        <w:bottom w:val="none" w:sz="0" w:space="0" w:color="auto"/>
        <w:right w:val="none" w:sz="0" w:space="0" w:color="auto"/>
      </w:divBdr>
    </w:div>
    <w:div w:id="179318683">
      <w:bodyDiv w:val="1"/>
      <w:marLeft w:val="0"/>
      <w:marRight w:val="0"/>
      <w:marTop w:val="0"/>
      <w:marBottom w:val="0"/>
      <w:divBdr>
        <w:top w:val="none" w:sz="0" w:space="0" w:color="auto"/>
        <w:left w:val="none" w:sz="0" w:space="0" w:color="auto"/>
        <w:bottom w:val="none" w:sz="0" w:space="0" w:color="auto"/>
        <w:right w:val="none" w:sz="0" w:space="0" w:color="auto"/>
      </w:divBdr>
    </w:div>
    <w:div w:id="179855220">
      <w:bodyDiv w:val="1"/>
      <w:marLeft w:val="0"/>
      <w:marRight w:val="0"/>
      <w:marTop w:val="0"/>
      <w:marBottom w:val="0"/>
      <w:divBdr>
        <w:top w:val="none" w:sz="0" w:space="0" w:color="auto"/>
        <w:left w:val="none" w:sz="0" w:space="0" w:color="auto"/>
        <w:bottom w:val="none" w:sz="0" w:space="0" w:color="auto"/>
        <w:right w:val="none" w:sz="0" w:space="0" w:color="auto"/>
      </w:divBdr>
    </w:div>
    <w:div w:id="182792794">
      <w:bodyDiv w:val="1"/>
      <w:marLeft w:val="0"/>
      <w:marRight w:val="0"/>
      <w:marTop w:val="0"/>
      <w:marBottom w:val="0"/>
      <w:divBdr>
        <w:top w:val="none" w:sz="0" w:space="0" w:color="auto"/>
        <w:left w:val="none" w:sz="0" w:space="0" w:color="auto"/>
        <w:bottom w:val="none" w:sz="0" w:space="0" w:color="auto"/>
        <w:right w:val="none" w:sz="0" w:space="0" w:color="auto"/>
      </w:divBdr>
    </w:div>
    <w:div w:id="188878678">
      <w:bodyDiv w:val="1"/>
      <w:marLeft w:val="0"/>
      <w:marRight w:val="0"/>
      <w:marTop w:val="0"/>
      <w:marBottom w:val="0"/>
      <w:divBdr>
        <w:top w:val="none" w:sz="0" w:space="0" w:color="auto"/>
        <w:left w:val="none" w:sz="0" w:space="0" w:color="auto"/>
        <w:bottom w:val="none" w:sz="0" w:space="0" w:color="auto"/>
        <w:right w:val="none" w:sz="0" w:space="0" w:color="auto"/>
      </w:divBdr>
    </w:div>
    <w:div w:id="189493797">
      <w:bodyDiv w:val="1"/>
      <w:marLeft w:val="0"/>
      <w:marRight w:val="0"/>
      <w:marTop w:val="0"/>
      <w:marBottom w:val="0"/>
      <w:divBdr>
        <w:top w:val="none" w:sz="0" w:space="0" w:color="auto"/>
        <w:left w:val="none" w:sz="0" w:space="0" w:color="auto"/>
        <w:bottom w:val="none" w:sz="0" w:space="0" w:color="auto"/>
        <w:right w:val="none" w:sz="0" w:space="0" w:color="auto"/>
      </w:divBdr>
    </w:div>
    <w:div w:id="199248890">
      <w:bodyDiv w:val="1"/>
      <w:marLeft w:val="0"/>
      <w:marRight w:val="0"/>
      <w:marTop w:val="0"/>
      <w:marBottom w:val="0"/>
      <w:divBdr>
        <w:top w:val="none" w:sz="0" w:space="0" w:color="auto"/>
        <w:left w:val="none" w:sz="0" w:space="0" w:color="auto"/>
        <w:bottom w:val="none" w:sz="0" w:space="0" w:color="auto"/>
        <w:right w:val="none" w:sz="0" w:space="0" w:color="auto"/>
      </w:divBdr>
    </w:div>
    <w:div w:id="201141304">
      <w:bodyDiv w:val="1"/>
      <w:marLeft w:val="0"/>
      <w:marRight w:val="0"/>
      <w:marTop w:val="0"/>
      <w:marBottom w:val="0"/>
      <w:divBdr>
        <w:top w:val="none" w:sz="0" w:space="0" w:color="auto"/>
        <w:left w:val="none" w:sz="0" w:space="0" w:color="auto"/>
        <w:bottom w:val="none" w:sz="0" w:space="0" w:color="auto"/>
        <w:right w:val="none" w:sz="0" w:space="0" w:color="auto"/>
      </w:divBdr>
    </w:div>
    <w:div w:id="203830947">
      <w:bodyDiv w:val="1"/>
      <w:marLeft w:val="0"/>
      <w:marRight w:val="0"/>
      <w:marTop w:val="0"/>
      <w:marBottom w:val="0"/>
      <w:divBdr>
        <w:top w:val="none" w:sz="0" w:space="0" w:color="auto"/>
        <w:left w:val="none" w:sz="0" w:space="0" w:color="auto"/>
        <w:bottom w:val="none" w:sz="0" w:space="0" w:color="auto"/>
        <w:right w:val="none" w:sz="0" w:space="0" w:color="auto"/>
      </w:divBdr>
    </w:div>
    <w:div w:id="204997304">
      <w:bodyDiv w:val="1"/>
      <w:marLeft w:val="0"/>
      <w:marRight w:val="0"/>
      <w:marTop w:val="0"/>
      <w:marBottom w:val="0"/>
      <w:divBdr>
        <w:top w:val="none" w:sz="0" w:space="0" w:color="auto"/>
        <w:left w:val="none" w:sz="0" w:space="0" w:color="auto"/>
        <w:bottom w:val="none" w:sz="0" w:space="0" w:color="auto"/>
        <w:right w:val="none" w:sz="0" w:space="0" w:color="auto"/>
      </w:divBdr>
    </w:div>
    <w:div w:id="206190288">
      <w:bodyDiv w:val="1"/>
      <w:marLeft w:val="0"/>
      <w:marRight w:val="0"/>
      <w:marTop w:val="0"/>
      <w:marBottom w:val="0"/>
      <w:divBdr>
        <w:top w:val="none" w:sz="0" w:space="0" w:color="auto"/>
        <w:left w:val="none" w:sz="0" w:space="0" w:color="auto"/>
        <w:bottom w:val="none" w:sz="0" w:space="0" w:color="auto"/>
        <w:right w:val="none" w:sz="0" w:space="0" w:color="auto"/>
      </w:divBdr>
    </w:div>
    <w:div w:id="209806292">
      <w:bodyDiv w:val="1"/>
      <w:marLeft w:val="0"/>
      <w:marRight w:val="0"/>
      <w:marTop w:val="0"/>
      <w:marBottom w:val="0"/>
      <w:divBdr>
        <w:top w:val="none" w:sz="0" w:space="0" w:color="auto"/>
        <w:left w:val="none" w:sz="0" w:space="0" w:color="auto"/>
        <w:bottom w:val="none" w:sz="0" w:space="0" w:color="auto"/>
        <w:right w:val="none" w:sz="0" w:space="0" w:color="auto"/>
      </w:divBdr>
    </w:div>
    <w:div w:id="215170918">
      <w:bodyDiv w:val="1"/>
      <w:marLeft w:val="0"/>
      <w:marRight w:val="0"/>
      <w:marTop w:val="0"/>
      <w:marBottom w:val="0"/>
      <w:divBdr>
        <w:top w:val="none" w:sz="0" w:space="0" w:color="auto"/>
        <w:left w:val="none" w:sz="0" w:space="0" w:color="auto"/>
        <w:bottom w:val="none" w:sz="0" w:space="0" w:color="auto"/>
        <w:right w:val="none" w:sz="0" w:space="0" w:color="auto"/>
      </w:divBdr>
    </w:div>
    <w:div w:id="229508845">
      <w:bodyDiv w:val="1"/>
      <w:marLeft w:val="0"/>
      <w:marRight w:val="0"/>
      <w:marTop w:val="0"/>
      <w:marBottom w:val="0"/>
      <w:divBdr>
        <w:top w:val="none" w:sz="0" w:space="0" w:color="auto"/>
        <w:left w:val="none" w:sz="0" w:space="0" w:color="auto"/>
        <w:bottom w:val="none" w:sz="0" w:space="0" w:color="auto"/>
        <w:right w:val="none" w:sz="0" w:space="0" w:color="auto"/>
      </w:divBdr>
    </w:div>
    <w:div w:id="240679998">
      <w:bodyDiv w:val="1"/>
      <w:marLeft w:val="0"/>
      <w:marRight w:val="0"/>
      <w:marTop w:val="0"/>
      <w:marBottom w:val="0"/>
      <w:divBdr>
        <w:top w:val="none" w:sz="0" w:space="0" w:color="auto"/>
        <w:left w:val="none" w:sz="0" w:space="0" w:color="auto"/>
        <w:bottom w:val="none" w:sz="0" w:space="0" w:color="auto"/>
        <w:right w:val="none" w:sz="0" w:space="0" w:color="auto"/>
      </w:divBdr>
    </w:div>
    <w:div w:id="262340741">
      <w:bodyDiv w:val="1"/>
      <w:marLeft w:val="0"/>
      <w:marRight w:val="0"/>
      <w:marTop w:val="0"/>
      <w:marBottom w:val="0"/>
      <w:divBdr>
        <w:top w:val="none" w:sz="0" w:space="0" w:color="auto"/>
        <w:left w:val="none" w:sz="0" w:space="0" w:color="auto"/>
        <w:bottom w:val="none" w:sz="0" w:space="0" w:color="auto"/>
        <w:right w:val="none" w:sz="0" w:space="0" w:color="auto"/>
      </w:divBdr>
    </w:div>
    <w:div w:id="269123111">
      <w:bodyDiv w:val="1"/>
      <w:marLeft w:val="0"/>
      <w:marRight w:val="0"/>
      <w:marTop w:val="0"/>
      <w:marBottom w:val="0"/>
      <w:divBdr>
        <w:top w:val="none" w:sz="0" w:space="0" w:color="auto"/>
        <w:left w:val="none" w:sz="0" w:space="0" w:color="auto"/>
        <w:bottom w:val="none" w:sz="0" w:space="0" w:color="auto"/>
        <w:right w:val="none" w:sz="0" w:space="0" w:color="auto"/>
      </w:divBdr>
    </w:div>
    <w:div w:id="271597489">
      <w:bodyDiv w:val="1"/>
      <w:marLeft w:val="0"/>
      <w:marRight w:val="0"/>
      <w:marTop w:val="0"/>
      <w:marBottom w:val="0"/>
      <w:divBdr>
        <w:top w:val="none" w:sz="0" w:space="0" w:color="auto"/>
        <w:left w:val="none" w:sz="0" w:space="0" w:color="auto"/>
        <w:bottom w:val="none" w:sz="0" w:space="0" w:color="auto"/>
        <w:right w:val="none" w:sz="0" w:space="0" w:color="auto"/>
      </w:divBdr>
    </w:div>
    <w:div w:id="305860280">
      <w:bodyDiv w:val="1"/>
      <w:marLeft w:val="0"/>
      <w:marRight w:val="0"/>
      <w:marTop w:val="0"/>
      <w:marBottom w:val="0"/>
      <w:divBdr>
        <w:top w:val="none" w:sz="0" w:space="0" w:color="auto"/>
        <w:left w:val="none" w:sz="0" w:space="0" w:color="auto"/>
        <w:bottom w:val="none" w:sz="0" w:space="0" w:color="auto"/>
        <w:right w:val="none" w:sz="0" w:space="0" w:color="auto"/>
      </w:divBdr>
    </w:div>
    <w:div w:id="310911303">
      <w:bodyDiv w:val="1"/>
      <w:marLeft w:val="0"/>
      <w:marRight w:val="0"/>
      <w:marTop w:val="0"/>
      <w:marBottom w:val="0"/>
      <w:divBdr>
        <w:top w:val="none" w:sz="0" w:space="0" w:color="auto"/>
        <w:left w:val="none" w:sz="0" w:space="0" w:color="auto"/>
        <w:bottom w:val="none" w:sz="0" w:space="0" w:color="auto"/>
        <w:right w:val="none" w:sz="0" w:space="0" w:color="auto"/>
      </w:divBdr>
    </w:div>
    <w:div w:id="311831555">
      <w:bodyDiv w:val="1"/>
      <w:marLeft w:val="0"/>
      <w:marRight w:val="0"/>
      <w:marTop w:val="0"/>
      <w:marBottom w:val="0"/>
      <w:divBdr>
        <w:top w:val="none" w:sz="0" w:space="0" w:color="auto"/>
        <w:left w:val="none" w:sz="0" w:space="0" w:color="auto"/>
        <w:bottom w:val="none" w:sz="0" w:space="0" w:color="auto"/>
        <w:right w:val="none" w:sz="0" w:space="0" w:color="auto"/>
      </w:divBdr>
    </w:div>
    <w:div w:id="315492860">
      <w:bodyDiv w:val="1"/>
      <w:marLeft w:val="0"/>
      <w:marRight w:val="0"/>
      <w:marTop w:val="0"/>
      <w:marBottom w:val="0"/>
      <w:divBdr>
        <w:top w:val="none" w:sz="0" w:space="0" w:color="auto"/>
        <w:left w:val="none" w:sz="0" w:space="0" w:color="auto"/>
        <w:bottom w:val="none" w:sz="0" w:space="0" w:color="auto"/>
        <w:right w:val="none" w:sz="0" w:space="0" w:color="auto"/>
      </w:divBdr>
    </w:div>
    <w:div w:id="315886692">
      <w:bodyDiv w:val="1"/>
      <w:marLeft w:val="0"/>
      <w:marRight w:val="0"/>
      <w:marTop w:val="0"/>
      <w:marBottom w:val="0"/>
      <w:divBdr>
        <w:top w:val="none" w:sz="0" w:space="0" w:color="auto"/>
        <w:left w:val="none" w:sz="0" w:space="0" w:color="auto"/>
        <w:bottom w:val="none" w:sz="0" w:space="0" w:color="auto"/>
        <w:right w:val="none" w:sz="0" w:space="0" w:color="auto"/>
      </w:divBdr>
    </w:div>
    <w:div w:id="318387556">
      <w:bodyDiv w:val="1"/>
      <w:marLeft w:val="0"/>
      <w:marRight w:val="0"/>
      <w:marTop w:val="0"/>
      <w:marBottom w:val="0"/>
      <w:divBdr>
        <w:top w:val="none" w:sz="0" w:space="0" w:color="auto"/>
        <w:left w:val="none" w:sz="0" w:space="0" w:color="auto"/>
        <w:bottom w:val="none" w:sz="0" w:space="0" w:color="auto"/>
        <w:right w:val="none" w:sz="0" w:space="0" w:color="auto"/>
      </w:divBdr>
    </w:div>
    <w:div w:id="318579935">
      <w:bodyDiv w:val="1"/>
      <w:marLeft w:val="0"/>
      <w:marRight w:val="0"/>
      <w:marTop w:val="0"/>
      <w:marBottom w:val="0"/>
      <w:divBdr>
        <w:top w:val="none" w:sz="0" w:space="0" w:color="auto"/>
        <w:left w:val="none" w:sz="0" w:space="0" w:color="auto"/>
        <w:bottom w:val="none" w:sz="0" w:space="0" w:color="auto"/>
        <w:right w:val="none" w:sz="0" w:space="0" w:color="auto"/>
      </w:divBdr>
    </w:div>
    <w:div w:id="328489567">
      <w:bodyDiv w:val="1"/>
      <w:marLeft w:val="0"/>
      <w:marRight w:val="0"/>
      <w:marTop w:val="0"/>
      <w:marBottom w:val="0"/>
      <w:divBdr>
        <w:top w:val="none" w:sz="0" w:space="0" w:color="auto"/>
        <w:left w:val="none" w:sz="0" w:space="0" w:color="auto"/>
        <w:bottom w:val="none" w:sz="0" w:space="0" w:color="auto"/>
        <w:right w:val="none" w:sz="0" w:space="0" w:color="auto"/>
      </w:divBdr>
    </w:div>
    <w:div w:id="331565957">
      <w:bodyDiv w:val="1"/>
      <w:marLeft w:val="0"/>
      <w:marRight w:val="0"/>
      <w:marTop w:val="0"/>
      <w:marBottom w:val="0"/>
      <w:divBdr>
        <w:top w:val="none" w:sz="0" w:space="0" w:color="auto"/>
        <w:left w:val="none" w:sz="0" w:space="0" w:color="auto"/>
        <w:bottom w:val="none" w:sz="0" w:space="0" w:color="auto"/>
        <w:right w:val="none" w:sz="0" w:space="0" w:color="auto"/>
      </w:divBdr>
    </w:div>
    <w:div w:id="337000104">
      <w:bodyDiv w:val="1"/>
      <w:marLeft w:val="0"/>
      <w:marRight w:val="0"/>
      <w:marTop w:val="0"/>
      <w:marBottom w:val="0"/>
      <w:divBdr>
        <w:top w:val="none" w:sz="0" w:space="0" w:color="auto"/>
        <w:left w:val="none" w:sz="0" w:space="0" w:color="auto"/>
        <w:bottom w:val="none" w:sz="0" w:space="0" w:color="auto"/>
        <w:right w:val="none" w:sz="0" w:space="0" w:color="auto"/>
      </w:divBdr>
    </w:div>
    <w:div w:id="340201519">
      <w:bodyDiv w:val="1"/>
      <w:marLeft w:val="0"/>
      <w:marRight w:val="0"/>
      <w:marTop w:val="0"/>
      <w:marBottom w:val="0"/>
      <w:divBdr>
        <w:top w:val="none" w:sz="0" w:space="0" w:color="auto"/>
        <w:left w:val="none" w:sz="0" w:space="0" w:color="auto"/>
        <w:bottom w:val="none" w:sz="0" w:space="0" w:color="auto"/>
        <w:right w:val="none" w:sz="0" w:space="0" w:color="auto"/>
      </w:divBdr>
    </w:div>
    <w:div w:id="348020856">
      <w:bodyDiv w:val="1"/>
      <w:marLeft w:val="0"/>
      <w:marRight w:val="0"/>
      <w:marTop w:val="0"/>
      <w:marBottom w:val="0"/>
      <w:divBdr>
        <w:top w:val="none" w:sz="0" w:space="0" w:color="auto"/>
        <w:left w:val="none" w:sz="0" w:space="0" w:color="auto"/>
        <w:bottom w:val="none" w:sz="0" w:space="0" w:color="auto"/>
        <w:right w:val="none" w:sz="0" w:space="0" w:color="auto"/>
      </w:divBdr>
    </w:div>
    <w:div w:id="349576449">
      <w:bodyDiv w:val="1"/>
      <w:marLeft w:val="0"/>
      <w:marRight w:val="0"/>
      <w:marTop w:val="0"/>
      <w:marBottom w:val="0"/>
      <w:divBdr>
        <w:top w:val="none" w:sz="0" w:space="0" w:color="auto"/>
        <w:left w:val="none" w:sz="0" w:space="0" w:color="auto"/>
        <w:bottom w:val="none" w:sz="0" w:space="0" w:color="auto"/>
        <w:right w:val="none" w:sz="0" w:space="0" w:color="auto"/>
      </w:divBdr>
    </w:div>
    <w:div w:id="356083465">
      <w:bodyDiv w:val="1"/>
      <w:marLeft w:val="0"/>
      <w:marRight w:val="0"/>
      <w:marTop w:val="0"/>
      <w:marBottom w:val="0"/>
      <w:divBdr>
        <w:top w:val="none" w:sz="0" w:space="0" w:color="auto"/>
        <w:left w:val="none" w:sz="0" w:space="0" w:color="auto"/>
        <w:bottom w:val="none" w:sz="0" w:space="0" w:color="auto"/>
        <w:right w:val="none" w:sz="0" w:space="0" w:color="auto"/>
      </w:divBdr>
    </w:div>
    <w:div w:id="360591726">
      <w:bodyDiv w:val="1"/>
      <w:marLeft w:val="0"/>
      <w:marRight w:val="0"/>
      <w:marTop w:val="0"/>
      <w:marBottom w:val="0"/>
      <w:divBdr>
        <w:top w:val="none" w:sz="0" w:space="0" w:color="auto"/>
        <w:left w:val="none" w:sz="0" w:space="0" w:color="auto"/>
        <w:bottom w:val="none" w:sz="0" w:space="0" w:color="auto"/>
        <w:right w:val="none" w:sz="0" w:space="0" w:color="auto"/>
      </w:divBdr>
    </w:div>
    <w:div w:id="366376501">
      <w:bodyDiv w:val="1"/>
      <w:marLeft w:val="0"/>
      <w:marRight w:val="0"/>
      <w:marTop w:val="0"/>
      <w:marBottom w:val="0"/>
      <w:divBdr>
        <w:top w:val="none" w:sz="0" w:space="0" w:color="auto"/>
        <w:left w:val="none" w:sz="0" w:space="0" w:color="auto"/>
        <w:bottom w:val="none" w:sz="0" w:space="0" w:color="auto"/>
        <w:right w:val="none" w:sz="0" w:space="0" w:color="auto"/>
      </w:divBdr>
    </w:div>
    <w:div w:id="367879671">
      <w:bodyDiv w:val="1"/>
      <w:marLeft w:val="0"/>
      <w:marRight w:val="0"/>
      <w:marTop w:val="0"/>
      <w:marBottom w:val="0"/>
      <w:divBdr>
        <w:top w:val="none" w:sz="0" w:space="0" w:color="auto"/>
        <w:left w:val="none" w:sz="0" w:space="0" w:color="auto"/>
        <w:bottom w:val="none" w:sz="0" w:space="0" w:color="auto"/>
        <w:right w:val="none" w:sz="0" w:space="0" w:color="auto"/>
      </w:divBdr>
    </w:div>
    <w:div w:id="371080353">
      <w:bodyDiv w:val="1"/>
      <w:marLeft w:val="0"/>
      <w:marRight w:val="0"/>
      <w:marTop w:val="0"/>
      <w:marBottom w:val="0"/>
      <w:divBdr>
        <w:top w:val="none" w:sz="0" w:space="0" w:color="auto"/>
        <w:left w:val="none" w:sz="0" w:space="0" w:color="auto"/>
        <w:bottom w:val="none" w:sz="0" w:space="0" w:color="auto"/>
        <w:right w:val="none" w:sz="0" w:space="0" w:color="auto"/>
      </w:divBdr>
      <w:divsChild>
        <w:div w:id="1053117246">
          <w:marLeft w:val="0"/>
          <w:marRight w:val="0"/>
          <w:marTop w:val="0"/>
          <w:marBottom w:val="0"/>
          <w:divBdr>
            <w:top w:val="none" w:sz="0" w:space="0" w:color="auto"/>
            <w:left w:val="none" w:sz="0" w:space="0" w:color="auto"/>
            <w:bottom w:val="none" w:sz="0" w:space="0" w:color="auto"/>
            <w:right w:val="none" w:sz="0" w:space="0" w:color="auto"/>
          </w:divBdr>
          <w:divsChild>
            <w:div w:id="1880624284">
              <w:marLeft w:val="0"/>
              <w:marRight w:val="0"/>
              <w:marTop w:val="0"/>
              <w:marBottom w:val="0"/>
              <w:divBdr>
                <w:top w:val="none" w:sz="0" w:space="0" w:color="auto"/>
                <w:left w:val="none" w:sz="0" w:space="0" w:color="auto"/>
                <w:bottom w:val="none" w:sz="0" w:space="0" w:color="auto"/>
                <w:right w:val="none" w:sz="0" w:space="0" w:color="auto"/>
              </w:divBdr>
              <w:divsChild>
                <w:div w:id="14205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5780">
      <w:bodyDiv w:val="1"/>
      <w:marLeft w:val="0"/>
      <w:marRight w:val="0"/>
      <w:marTop w:val="0"/>
      <w:marBottom w:val="0"/>
      <w:divBdr>
        <w:top w:val="none" w:sz="0" w:space="0" w:color="auto"/>
        <w:left w:val="none" w:sz="0" w:space="0" w:color="auto"/>
        <w:bottom w:val="none" w:sz="0" w:space="0" w:color="auto"/>
        <w:right w:val="none" w:sz="0" w:space="0" w:color="auto"/>
      </w:divBdr>
    </w:div>
    <w:div w:id="387536440">
      <w:bodyDiv w:val="1"/>
      <w:marLeft w:val="0"/>
      <w:marRight w:val="0"/>
      <w:marTop w:val="0"/>
      <w:marBottom w:val="0"/>
      <w:divBdr>
        <w:top w:val="none" w:sz="0" w:space="0" w:color="auto"/>
        <w:left w:val="none" w:sz="0" w:space="0" w:color="auto"/>
        <w:bottom w:val="none" w:sz="0" w:space="0" w:color="auto"/>
        <w:right w:val="none" w:sz="0" w:space="0" w:color="auto"/>
      </w:divBdr>
    </w:div>
    <w:div w:id="388463476">
      <w:bodyDiv w:val="1"/>
      <w:marLeft w:val="0"/>
      <w:marRight w:val="0"/>
      <w:marTop w:val="0"/>
      <w:marBottom w:val="0"/>
      <w:divBdr>
        <w:top w:val="none" w:sz="0" w:space="0" w:color="auto"/>
        <w:left w:val="none" w:sz="0" w:space="0" w:color="auto"/>
        <w:bottom w:val="none" w:sz="0" w:space="0" w:color="auto"/>
        <w:right w:val="none" w:sz="0" w:space="0" w:color="auto"/>
      </w:divBdr>
    </w:div>
    <w:div w:id="392319518">
      <w:bodyDiv w:val="1"/>
      <w:marLeft w:val="0"/>
      <w:marRight w:val="0"/>
      <w:marTop w:val="0"/>
      <w:marBottom w:val="0"/>
      <w:divBdr>
        <w:top w:val="none" w:sz="0" w:space="0" w:color="auto"/>
        <w:left w:val="none" w:sz="0" w:space="0" w:color="auto"/>
        <w:bottom w:val="none" w:sz="0" w:space="0" w:color="auto"/>
        <w:right w:val="none" w:sz="0" w:space="0" w:color="auto"/>
      </w:divBdr>
    </w:div>
    <w:div w:id="399669114">
      <w:bodyDiv w:val="1"/>
      <w:marLeft w:val="0"/>
      <w:marRight w:val="0"/>
      <w:marTop w:val="0"/>
      <w:marBottom w:val="0"/>
      <w:divBdr>
        <w:top w:val="none" w:sz="0" w:space="0" w:color="auto"/>
        <w:left w:val="none" w:sz="0" w:space="0" w:color="auto"/>
        <w:bottom w:val="none" w:sz="0" w:space="0" w:color="auto"/>
        <w:right w:val="none" w:sz="0" w:space="0" w:color="auto"/>
      </w:divBdr>
    </w:div>
    <w:div w:id="407003076">
      <w:bodyDiv w:val="1"/>
      <w:marLeft w:val="0"/>
      <w:marRight w:val="0"/>
      <w:marTop w:val="0"/>
      <w:marBottom w:val="0"/>
      <w:divBdr>
        <w:top w:val="none" w:sz="0" w:space="0" w:color="auto"/>
        <w:left w:val="none" w:sz="0" w:space="0" w:color="auto"/>
        <w:bottom w:val="none" w:sz="0" w:space="0" w:color="auto"/>
        <w:right w:val="none" w:sz="0" w:space="0" w:color="auto"/>
      </w:divBdr>
    </w:div>
    <w:div w:id="409356191">
      <w:bodyDiv w:val="1"/>
      <w:marLeft w:val="0"/>
      <w:marRight w:val="0"/>
      <w:marTop w:val="0"/>
      <w:marBottom w:val="0"/>
      <w:divBdr>
        <w:top w:val="none" w:sz="0" w:space="0" w:color="auto"/>
        <w:left w:val="none" w:sz="0" w:space="0" w:color="auto"/>
        <w:bottom w:val="none" w:sz="0" w:space="0" w:color="auto"/>
        <w:right w:val="none" w:sz="0" w:space="0" w:color="auto"/>
      </w:divBdr>
    </w:div>
    <w:div w:id="410657596">
      <w:bodyDiv w:val="1"/>
      <w:marLeft w:val="0"/>
      <w:marRight w:val="0"/>
      <w:marTop w:val="0"/>
      <w:marBottom w:val="0"/>
      <w:divBdr>
        <w:top w:val="none" w:sz="0" w:space="0" w:color="auto"/>
        <w:left w:val="none" w:sz="0" w:space="0" w:color="auto"/>
        <w:bottom w:val="none" w:sz="0" w:space="0" w:color="auto"/>
        <w:right w:val="none" w:sz="0" w:space="0" w:color="auto"/>
      </w:divBdr>
    </w:div>
    <w:div w:id="411778782">
      <w:bodyDiv w:val="1"/>
      <w:marLeft w:val="0"/>
      <w:marRight w:val="0"/>
      <w:marTop w:val="0"/>
      <w:marBottom w:val="0"/>
      <w:divBdr>
        <w:top w:val="none" w:sz="0" w:space="0" w:color="auto"/>
        <w:left w:val="none" w:sz="0" w:space="0" w:color="auto"/>
        <w:bottom w:val="none" w:sz="0" w:space="0" w:color="auto"/>
        <w:right w:val="none" w:sz="0" w:space="0" w:color="auto"/>
      </w:divBdr>
    </w:div>
    <w:div w:id="411784097">
      <w:bodyDiv w:val="1"/>
      <w:marLeft w:val="0"/>
      <w:marRight w:val="0"/>
      <w:marTop w:val="0"/>
      <w:marBottom w:val="0"/>
      <w:divBdr>
        <w:top w:val="none" w:sz="0" w:space="0" w:color="auto"/>
        <w:left w:val="none" w:sz="0" w:space="0" w:color="auto"/>
        <w:bottom w:val="none" w:sz="0" w:space="0" w:color="auto"/>
        <w:right w:val="none" w:sz="0" w:space="0" w:color="auto"/>
      </w:divBdr>
    </w:div>
    <w:div w:id="416290973">
      <w:bodyDiv w:val="1"/>
      <w:marLeft w:val="0"/>
      <w:marRight w:val="0"/>
      <w:marTop w:val="0"/>
      <w:marBottom w:val="0"/>
      <w:divBdr>
        <w:top w:val="none" w:sz="0" w:space="0" w:color="auto"/>
        <w:left w:val="none" w:sz="0" w:space="0" w:color="auto"/>
        <w:bottom w:val="none" w:sz="0" w:space="0" w:color="auto"/>
        <w:right w:val="none" w:sz="0" w:space="0" w:color="auto"/>
      </w:divBdr>
    </w:div>
    <w:div w:id="423183999">
      <w:bodyDiv w:val="1"/>
      <w:marLeft w:val="0"/>
      <w:marRight w:val="0"/>
      <w:marTop w:val="0"/>
      <w:marBottom w:val="0"/>
      <w:divBdr>
        <w:top w:val="none" w:sz="0" w:space="0" w:color="auto"/>
        <w:left w:val="none" w:sz="0" w:space="0" w:color="auto"/>
        <w:bottom w:val="none" w:sz="0" w:space="0" w:color="auto"/>
        <w:right w:val="none" w:sz="0" w:space="0" w:color="auto"/>
      </w:divBdr>
    </w:div>
    <w:div w:id="431123632">
      <w:bodyDiv w:val="1"/>
      <w:marLeft w:val="0"/>
      <w:marRight w:val="0"/>
      <w:marTop w:val="0"/>
      <w:marBottom w:val="0"/>
      <w:divBdr>
        <w:top w:val="none" w:sz="0" w:space="0" w:color="auto"/>
        <w:left w:val="none" w:sz="0" w:space="0" w:color="auto"/>
        <w:bottom w:val="none" w:sz="0" w:space="0" w:color="auto"/>
        <w:right w:val="none" w:sz="0" w:space="0" w:color="auto"/>
      </w:divBdr>
    </w:div>
    <w:div w:id="450049499">
      <w:bodyDiv w:val="1"/>
      <w:marLeft w:val="0"/>
      <w:marRight w:val="0"/>
      <w:marTop w:val="0"/>
      <w:marBottom w:val="0"/>
      <w:divBdr>
        <w:top w:val="none" w:sz="0" w:space="0" w:color="auto"/>
        <w:left w:val="none" w:sz="0" w:space="0" w:color="auto"/>
        <w:bottom w:val="none" w:sz="0" w:space="0" w:color="auto"/>
        <w:right w:val="none" w:sz="0" w:space="0" w:color="auto"/>
      </w:divBdr>
    </w:div>
    <w:div w:id="450519062">
      <w:bodyDiv w:val="1"/>
      <w:marLeft w:val="0"/>
      <w:marRight w:val="0"/>
      <w:marTop w:val="0"/>
      <w:marBottom w:val="0"/>
      <w:divBdr>
        <w:top w:val="none" w:sz="0" w:space="0" w:color="auto"/>
        <w:left w:val="none" w:sz="0" w:space="0" w:color="auto"/>
        <w:bottom w:val="none" w:sz="0" w:space="0" w:color="auto"/>
        <w:right w:val="none" w:sz="0" w:space="0" w:color="auto"/>
      </w:divBdr>
    </w:div>
    <w:div w:id="456993089">
      <w:bodyDiv w:val="1"/>
      <w:marLeft w:val="0"/>
      <w:marRight w:val="0"/>
      <w:marTop w:val="0"/>
      <w:marBottom w:val="0"/>
      <w:divBdr>
        <w:top w:val="none" w:sz="0" w:space="0" w:color="auto"/>
        <w:left w:val="none" w:sz="0" w:space="0" w:color="auto"/>
        <w:bottom w:val="none" w:sz="0" w:space="0" w:color="auto"/>
        <w:right w:val="none" w:sz="0" w:space="0" w:color="auto"/>
      </w:divBdr>
    </w:div>
    <w:div w:id="458844230">
      <w:bodyDiv w:val="1"/>
      <w:marLeft w:val="0"/>
      <w:marRight w:val="0"/>
      <w:marTop w:val="0"/>
      <w:marBottom w:val="0"/>
      <w:divBdr>
        <w:top w:val="none" w:sz="0" w:space="0" w:color="auto"/>
        <w:left w:val="none" w:sz="0" w:space="0" w:color="auto"/>
        <w:bottom w:val="none" w:sz="0" w:space="0" w:color="auto"/>
        <w:right w:val="none" w:sz="0" w:space="0" w:color="auto"/>
      </w:divBdr>
    </w:div>
    <w:div w:id="461194038">
      <w:bodyDiv w:val="1"/>
      <w:marLeft w:val="0"/>
      <w:marRight w:val="0"/>
      <w:marTop w:val="0"/>
      <w:marBottom w:val="0"/>
      <w:divBdr>
        <w:top w:val="none" w:sz="0" w:space="0" w:color="auto"/>
        <w:left w:val="none" w:sz="0" w:space="0" w:color="auto"/>
        <w:bottom w:val="none" w:sz="0" w:space="0" w:color="auto"/>
        <w:right w:val="none" w:sz="0" w:space="0" w:color="auto"/>
      </w:divBdr>
    </w:div>
    <w:div w:id="461575191">
      <w:bodyDiv w:val="1"/>
      <w:marLeft w:val="0"/>
      <w:marRight w:val="0"/>
      <w:marTop w:val="0"/>
      <w:marBottom w:val="0"/>
      <w:divBdr>
        <w:top w:val="none" w:sz="0" w:space="0" w:color="auto"/>
        <w:left w:val="none" w:sz="0" w:space="0" w:color="auto"/>
        <w:bottom w:val="none" w:sz="0" w:space="0" w:color="auto"/>
        <w:right w:val="none" w:sz="0" w:space="0" w:color="auto"/>
      </w:divBdr>
    </w:div>
    <w:div w:id="462308097">
      <w:bodyDiv w:val="1"/>
      <w:marLeft w:val="0"/>
      <w:marRight w:val="0"/>
      <w:marTop w:val="0"/>
      <w:marBottom w:val="0"/>
      <w:divBdr>
        <w:top w:val="none" w:sz="0" w:space="0" w:color="auto"/>
        <w:left w:val="none" w:sz="0" w:space="0" w:color="auto"/>
        <w:bottom w:val="none" w:sz="0" w:space="0" w:color="auto"/>
        <w:right w:val="none" w:sz="0" w:space="0" w:color="auto"/>
      </w:divBdr>
      <w:divsChild>
        <w:div w:id="36780637">
          <w:marLeft w:val="0"/>
          <w:marRight w:val="0"/>
          <w:marTop w:val="0"/>
          <w:marBottom w:val="0"/>
          <w:divBdr>
            <w:top w:val="none" w:sz="0" w:space="0" w:color="auto"/>
            <w:left w:val="none" w:sz="0" w:space="0" w:color="auto"/>
            <w:bottom w:val="none" w:sz="0" w:space="0" w:color="auto"/>
            <w:right w:val="none" w:sz="0" w:space="0" w:color="auto"/>
          </w:divBdr>
          <w:divsChild>
            <w:div w:id="1357199948">
              <w:marLeft w:val="0"/>
              <w:marRight w:val="0"/>
              <w:marTop w:val="0"/>
              <w:marBottom w:val="0"/>
              <w:divBdr>
                <w:top w:val="none" w:sz="0" w:space="0" w:color="auto"/>
                <w:left w:val="none" w:sz="0" w:space="0" w:color="auto"/>
                <w:bottom w:val="none" w:sz="0" w:space="0" w:color="auto"/>
                <w:right w:val="none" w:sz="0" w:space="0" w:color="auto"/>
              </w:divBdr>
              <w:divsChild>
                <w:div w:id="1191994874">
                  <w:marLeft w:val="0"/>
                  <w:marRight w:val="0"/>
                  <w:marTop w:val="0"/>
                  <w:marBottom w:val="0"/>
                  <w:divBdr>
                    <w:top w:val="none" w:sz="0" w:space="0" w:color="auto"/>
                    <w:left w:val="none" w:sz="0" w:space="0" w:color="auto"/>
                    <w:bottom w:val="none" w:sz="0" w:space="0" w:color="auto"/>
                    <w:right w:val="none" w:sz="0" w:space="0" w:color="auto"/>
                  </w:divBdr>
                  <w:divsChild>
                    <w:div w:id="15546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90727">
      <w:bodyDiv w:val="1"/>
      <w:marLeft w:val="0"/>
      <w:marRight w:val="0"/>
      <w:marTop w:val="0"/>
      <w:marBottom w:val="0"/>
      <w:divBdr>
        <w:top w:val="none" w:sz="0" w:space="0" w:color="auto"/>
        <w:left w:val="none" w:sz="0" w:space="0" w:color="auto"/>
        <w:bottom w:val="none" w:sz="0" w:space="0" w:color="auto"/>
        <w:right w:val="none" w:sz="0" w:space="0" w:color="auto"/>
      </w:divBdr>
    </w:div>
    <w:div w:id="481122990">
      <w:bodyDiv w:val="1"/>
      <w:marLeft w:val="0"/>
      <w:marRight w:val="0"/>
      <w:marTop w:val="0"/>
      <w:marBottom w:val="0"/>
      <w:divBdr>
        <w:top w:val="none" w:sz="0" w:space="0" w:color="auto"/>
        <w:left w:val="none" w:sz="0" w:space="0" w:color="auto"/>
        <w:bottom w:val="none" w:sz="0" w:space="0" w:color="auto"/>
        <w:right w:val="none" w:sz="0" w:space="0" w:color="auto"/>
      </w:divBdr>
    </w:div>
    <w:div w:id="488449433">
      <w:bodyDiv w:val="1"/>
      <w:marLeft w:val="0"/>
      <w:marRight w:val="0"/>
      <w:marTop w:val="0"/>
      <w:marBottom w:val="0"/>
      <w:divBdr>
        <w:top w:val="none" w:sz="0" w:space="0" w:color="auto"/>
        <w:left w:val="none" w:sz="0" w:space="0" w:color="auto"/>
        <w:bottom w:val="none" w:sz="0" w:space="0" w:color="auto"/>
        <w:right w:val="none" w:sz="0" w:space="0" w:color="auto"/>
      </w:divBdr>
    </w:div>
    <w:div w:id="489953040">
      <w:bodyDiv w:val="1"/>
      <w:marLeft w:val="0"/>
      <w:marRight w:val="0"/>
      <w:marTop w:val="0"/>
      <w:marBottom w:val="0"/>
      <w:divBdr>
        <w:top w:val="none" w:sz="0" w:space="0" w:color="auto"/>
        <w:left w:val="none" w:sz="0" w:space="0" w:color="auto"/>
        <w:bottom w:val="none" w:sz="0" w:space="0" w:color="auto"/>
        <w:right w:val="none" w:sz="0" w:space="0" w:color="auto"/>
      </w:divBdr>
    </w:div>
    <w:div w:id="502205081">
      <w:bodyDiv w:val="1"/>
      <w:marLeft w:val="0"/>
      <w:marRight w:val="0"/>
      <w:marTop w:val="0"/>
      <w:marBottom w:val="0"/>
      <w:divBdr>
        <w:top w:val="none" w:sz="0" w:space="0" w:color="auto"/>
        <w:left w:val="none" w:sz="0" w:space="0" w:color="auto"/>
        <w:bottom w:val="none" w:sz="0" w:space="0" w:color="auto"/>
        <w:right w:val="none" w:sz="0" w:space="0" w:color="auto"/>
      </w:divBdr>
    </w:div>
    <w:div w:id="515073504">
      <w:bodyDiv w:val="1"/>
      <w:marLeft w:val="0"/>
      <w:marRight w:val="0"/>
      <w:marTop w:val="0"/>
      <w:marBottom w:val="0"/>
      <w:divBdr>
        <w:top w:val="none" w:sz="0" w:space="0" w:color="auto"/>
        <w:left w:val="none" w:sz="0" w:space="0" w:color="auto"/>
        <w:bottom w:val="none" w:sz="0" w:space="0" w:color="auto"/>
        <w:right w:val="none" w:sz="0" w:space="0" w:color="auto"/>
      </w:divBdr>
    </w:div>
    <w:div w:id="519395633">
      <w:bodyDiv w:val="1"/>
      <w:marLeft w:val="0"/>
      <w:marRight w:val="0"/>
      <w:marTop w:val="0"/>
      <w:marBottom w:val="0"/>
      <w:divBdr>
        <w:top w:val="none" w:sz="0" w:space="0" w:color="auto"/>
        <w:left w:val="none" w:sz="0" w:space="0" w:color="auto"/>
        <w:bottom w:val="none" w:sz="0" w:space="0" w:color="auto"/>
        <w:right w:val="none" w:sz="0" w:space="0" w:color="auto"/>
      </w:divBdr>
    </w:div>
    <w:div w:id="519439352">
      <w:bodyDiv w:val="1"/>
      <w:marLeft w:val="0"/>
      <w:marRight w:val="0"/>
      <w:marTop w:val="0"/>
      <w:marBottom w:val="0"/>
      <w:divBdr>
        <w:top w:val="none" w:sz="0" w:space="0" w:color="auto"/>
        <w:left w:val="none" w:sz="0" w:space="0" w:color="auto"/>
        <w:bottom w:val="none" w:sz="0" w:space="0" w:color="auto"/>
        <w:right w:val="none" w:sz="0" w:space="0" w:color="auto"/>
      </w:divBdr>
    </w:div>
    <w:div w:id="520508008">
      <w:bodyDiv w:val="1"/>
      <w:marLeft w:val="0"/>
      <w:marRight w:val="0"/>
      <w:marTop w:val="0"/>
      <w:marBottom w:val="0"/>
      <w:divBdr>
        <w:top w:val="none" w:sz="0" w:space="0" w:color="auto"/>
        <w:left w:val="none" w:sz="0" w:space="0" w:color="auto"/>
        <w:bottom w:val="none" w:sz="0" w:space="0" w:color="auto"/>
        <w:right w:val="none" w:sz="0" w:space="0" w:color="auto"/>
      </w:divBdr>
    </w:div>
    <w:div w:id="522670910">
      <w:bodyDiv w:val="1"/>
      <w:marLeft w:val="0"/>
      <w:marRight w:val="0"/>
      <w:marTop w:val="0"/>
      <w:marBottom w:val="0"/>
      <w:divBdr>
        <w:top w:val="none" w:sz="0" w:space="0" w:color="auto"/>
        <w:left w:val="none" w:sz="0" w:space="0" w:color="auto"/>
        <w:bottom w:val="none" w:sz="0" w:space="0" w:color="auto"/>
        <w:right w:val="none" w:sz="0" w:space="0" w:color="auto"/>
      </w:divBdr>
    </w:div>
    <w:div w:id="524711797">
      <w:bodyDiv w:val="1"/>
      <w:marLeft w:val="0"/>
      <w:marRight w:val="0"/>
      <w:marTop w:val="0"/>
      <w:marBottom w:val="0"/>
      <w:divBdr>
        <w:top w:val="none" w:sz="0" w:space="0" w:color="auto"/>
        <w:left w:val="none" w:sz="0" w:space="0" w:color="auto"/>
        <w:bottom w:val="none" w:sz="0" w:space="0" w:color="auto"/>
        <w:right w:val="none" w:sz="0" w:space="0" w:color="auto"/>
      </w:divBdr>
    </w:div>
    <w:div w:id="525869169">
      <w:bodyDiv w:val="1"/>
      <w:marLeft w:val="0"/>
      <w:marRight w:val="0"/>
      <w:marTop w:val="0"/>
      <w:marBottom w:val="0"/>
      <w:divBdr>
        <w:top w:val="none" w:sz="0" w:space="0" w:color="auto"/>
        <w:left w:val="none" w:sz="0" w:space="0" w:color="auto"/>
        <w:bottom w:val="none" w:sz="0" w:space="0" w:color="auto"/>
        <w:right w:val="none" w:sz="0" w:space="0" w:color="auto"/>
      </w:divBdr>
    </w:div>
    <w:div w:id="542132547">
      <w:bodyDiv w:val="1"/>
      <w:marLeft w:val="0"/>
      <w:marRight w:val="0"/>
      <w:marTop w:val="0"/>
      <w:marBottom w:val="0"/>
      <w:divBdr>
        <w:top w:val="none" w:sz="0" w:space="0" w:color="auto"/>
        <w:left w:val="none" w:sz="0" w:space="0" w:color="auto"/>
        <w:bottom w:val="none" w:sz="0" w:space="0" w:color="auto"/>
        <w:right w:val="none" w:sz="0" w:space="0" w:color="auto"/>
      </w:divBdr>
    </w:div>
    <w:div w:id="564340053">
      <w:bodyDiv w:val="1"/>
      <w:marLeft w:val="0"/>
      <w:marRight w:val="0"/>
      <w:marTop w:val="0"/>
      <w:marBottom w:val="0"/>
      <w:divBdr>
        <w:top w:val="none" w:sz="0" w:space="0" w:color="auto"/>
        <w:left w:val="none" w:sz="0" w:space="0" w:color="auto"/>
        <w:bottom w:val="none" w:sz="0" w:space="0" w:color="auto"/>
        <w:right w:val="none" w:sz="0" w:space="0" w:color="auto"/>
      </w:divBdr>
    </w:div>
    <w:div w:id="569197985">
      <w:bodyDiv w:val="1"/>
      <w:marLeft w:val="0"/>
      <w:marRight w:val="0"/>
      <w:marTop w:val="0"/>
      <w:marBottom w:val="0"/>
      <w:divBdr>
        <w:top w:val="none" w:sz="0" w:space="0" w:color="auto"/>
        <w:left w:val="none" w:sz="0" w:space="0" w:color="auto"/>
        <w:bottom w:val="none" w:sz="0" w:space="0" w:color="auto"/>
        <w:right w:val="none" w:sz="0" w:space="0" w:color="auto"/>
      </w:divBdr>
    </w:div>
    <w:div w:id="584732531">
      <w:bodyDiv w:val="1"/>
      <w:marLeft w:val="0"/>
      <w:marRight w:val="0"/>
      <w:marTop w:val="0"/>
      <w:marBottom w:val="0"/>
      <w:divBdr>
        <w:top w:val="none" w:sz="0" w:space="0" w:color="auto"/>
        <w:left w:val="none" w:sz="0" w:space="0" w:color="auto"/>
        <w:bottom w:val="none" w:sz="0" w:space="0" w:color="auto"/>
        <w:right w:val="none" w:sz="0" w:space="0" w:color="auto"/>
      </w:divBdr>
    </w:div>
    <w:div w:id="590699253">
      <w:bodyDiv w:val="1"/>
      <w:marLeft w:val="0"/>
      <w:marRight w:val="0"/>
      <w:marTop w:val="0"/>
      <w:marBottom w:val="0"/>
      <w:divBdr>
        <w:top w:val="none" w:sz="0" w:space="0" w:color="auto"/>
        <w:left w:val="none" w:sz="0" w:space="0" w:color="auto"/>
        <w:bottom w:val="none" w:sz="0" w:space="0" w:color="auto"/>
        <w:right w:val="none" w:sz="0" w:space="0" w:color="auto"/>
      </w:divBdr>
    </w:div>
    <w:div w:id="591470213">
      <w:bodyDiv w:val="1"/>
      <w:marLeft w:val="0"/>
      <w:marRight w:val="0"/>
      <w:marTop w:val="0"/>
      <w:marBottom w:val="0"/>
      <w:divBdr>
        <w:top w:val="none" w:sz="0" w:space="0" w:color="auto"/>
        <w:left w:val="none" w:sz="0" w:space="0" w:color="auto"/>
        <w:bottom w:val="none" w:sz="0" w:space="0" w:color="auto"/>
        <w:right w:val="none" w:sz="0" w:space="0" w:color="auto"/>
      </w:divBdr>
    </w:div>
    <w:div w:id="592738285">
      <w:bodyDiv w:val="1"/>
      <w:marLeft w:val="0"/>
      <w:marRight w:val="0"/>
      <w:marTop w:val="0"/>
      <w:marBottom w:val="0"/>
      <w:divBdr>
        <w:top w:val="none" w:sz="0" w:space="0" w:color="auto"/>
        <w:left w:val="none" w:sz="0" w:space="0" w:color="auto"/>
        <w:bottom w:val="none" w:sz="0" w:space="0" w:color="auto"/>
        <w:right w:val="none" w:sz="0" w:space="0" w:color="auto"/>
      </w:divBdr>
    </w:div>
    <w:div w:id="600993999">
      <w:bodyDiv w:val="1"/>
      <w:marLeft w:val="0"/>
      <w:marRight w:val="0"/>
      <w:marTop w:val="0"/>
      <w:marBottom w:val="0"/>
      <w:divBdr>
        <w:top w:val="none" w:sz="0" w:space="0" w:color="auto"/>
        <w:left w:val="none" w:sz="0" w:space="0" w:color="auto"/>
        <w:bottom w:val="none" w:sz="0" w:space="0" w:color="auto"/>
        <w:right w:val="none" w:sz="0" w:space="0" w:color="auto"/>
      </w:divBdr>
    </w:div>
    <w:div w:id="601492257">
      <w:bodyDiv w:val="1"/>
      <w:marLeft w:val="0"/>
      <w:marRight w:val="0"/>
      <w:marTop w:val="0"/>
      <w:marBottom w:val="0"/>
      <w:divBdr>
        <w:top w:val="none" w:sz="0" w:space="0" w:color="auto"/>
        <w:left w:val="none" w:sz="0" w:space="0" w:color="auto"/>
        <w:bottom w:val="none" w:sz="0" w:space="0" w:color="auto"/>
        <w:right w:val="none" w:sz="0" w:space="0" w:color="auto"/>
      </w:divBdr>
    </w:div>
    <w:div w:id="604575782">
      <w:bodyDiv w:val="1"/>
      <w:marLeft w:val="0"/>
      <w:marRight w:val="0"/>
      <w:marTop w:val="0"/>
      <w:marBottom w:val="0"/>
      <w:divBdr>
        <w:top w:val="none" w:sz="0" w:space="0" w:color="auto"/>
        <w:left w:val="none" w:sz="0" w:space="0" w:color="auto"/>
        <w:bottom w:val="none" w:sz="0" w:space="0" w:color="auto"/>
        <w:right w:val="none" w:sz="0" w:space="0" w:color="auto"/>
      </w:divBdr>
    </w:div>
    <w:div w:id="612980232">
      <w:bodyDiv w:val="1"/>
      <w:marLeft w:val="0"/>
      <w:marRight w:val="0"/>
      <w:marTop w:val="0"/>
      <w:marBottom w:val="0"/>
      <w:divBdr>
        <w:top w:val="none" w:sz="0" w:space="0" w:color="auto"/>
        <w:left w:val="none" w:sz="0" w:space="0" w:color="auto"/>
        <w:bottom w:val="none" w:sz="0" w:space="0" w:color="auto"/>
        <w:right w:val="none" w:sz="0" w:space="0" w:color="auto"/>
      </w:divBdr>
    </w:div>
    <w:div w:id="619578318">
      <w:bodyDiv w:val="1"/>
      <w:marLeft w:val="0"/>
      <w:marRight w:val="0"/>
      <w:marTop w:val="0"/>
      <w:marBottom w:val="0"/>
      <w:divBdr>
        <w:top w:val="none" w:sz="0" w:space="0" w:color="auto"/>
        <w:left w:val="none" w:sz="0" w:space="0" w:color="auto"/>
        <w:bottom w:val="none" w:sz="0" w:space="0" w:color="auto"/>
        <w:right w:val="none" w:sz="0" w:space="0" w:color="auto"/>
      </w:divBdr>
    </w:div>
    <w:div w:id="621957183">
      <w:bodyDiv w:val="1"/>
      <w:marLeft w:val="0"/>
      <w:marRight w:val="0"/>
      <w:marTop w:val="0"/>
      <w:marBottom w:val="0"/>
      <w:divBdr>
        <w:top w:val="none" w:sz="0" w:space="0" w:color="auto"/>
        <w:left w:val="none" w:sz="0" w:space="0" w:color="auto"/>
        <w:bottom w:val="none" w:sz="0" w:space="0" w:color="auto"/>
        <w:right w:val="none" w:sz="0" w:space="0" w:color="auto"/>
      </w:divBdr>
    </w:div>
    <w:div w:id="622347642">
      <w:bodyDiv w:val="1"/>
      <w:marLeft w:val="0"/>
      <w:marRight w:val="0"/>
      <w:marTop w:val="0"/>
      <w:marBottom w:val="0"/>
      <w:divBdr>
        <w:top w:val="none" w:sz="0" w:space="0" w:color="auto"/>
        <w:left w:val="none" w:sz="0" w:space="0" w:color="auto"/>
        <w:bottom w:val="none" w:sz="0" w:space="0" w:color="auto"/>
        <w:right w:val="none" w:sz="0" w:space="0" w:color="auto"/>
      </w:divBdr>
    </w:div>
    <w:div w:id="626591142">
      <w:bodyDiv w:val="1"/>
      <w:marLeft w:val="0"/>
      <w:marRight w:val="0"/>
      <w:marTop w:val="0"/>
      <w:marBottom w:val="0"/>
      <w:divBdr>
        <w:top w:val="none" w:sz="0" w:space="0" w:color="auto"/>
        <w:left w:val="none" w:sz="0" w:space="0" w:color="auto"/>
        <w:bottom w:val="none" w:sz="0" w:space="0" w:color="auto"/>
        <w:right w:val="none" w:sz="0" w:space="0" w:color="auto"/>
      </w:divBdr>
    </w:div>
    <w:div w:id="637149148">
      <w:bodyDiv w:val="1"/>
      <w:marLeft w:val="0"/>
      <w:marRight w:val="0"/>
      <w:marTop w:val="0"/>
      <w:marBottom w:val="0"/>
      <w:divBdr>
        <w:top w:val="none" w:sz="0" w:space="0" w:color="auto"/>
        <w:left w:val="none" w:sz="0" w:space="0" w:color="auto"/>
        <w:bottom w:val="none" w:sz="0" w:space="0" w:color="auto"/>
        <w:right w:val="none" w:sz="0" w:space="0" w:color="auto"/>
      </w:divBdr>
    </w:div>
    <w:div w:id="639074292">
      <w:bodyDiv w:val="1"/>
      <w:marLeft w:val="0"/>
      <w:marRight w:val="0"/>
      <w:marTop w:val="0"/>
      <w:marBottom w:val="0"/>
      <w:divBdr>
        <w:top w:val="none" w:sz="0" w:space="0" w:color="auto"/>
        <w:left w:val="none" w:sz="0" w:space="0" w:color="auto"/>
        <w:bottom w:val="none" w:sz="0" w:space="0" w:color="auto"/>
        <w:right w:val="none" w:sz="0" w:space="0" w:color="auto"/>
      </w:divBdr>
    </w:div>
    <w:div w:id="639844899">
      <w:bodyDiv w:val="1"/>
      <w:marLeft w:val="0"/>
      <w:marRight w:val="0"/>
      <w:marTop w:val="0"/>
      <w:marBottom w:val="0"/>
      <w:divBdr>
        <w:top w:val="none" w:sz="0" w:space="0" w:color="auto"/>
        <w:left w:val="none" w:sz="0" w:space="0" w:color="auto"/>
        <w:bottom w:val="none" w:sz="0" w:space="0" w:color="auto"/>
        <w:right w:val="none" w:sz="0" w:space="0" w:color="auto"/>
      </w:divBdr>
    </w:div>
    <w:div w:id="646859744">
      <w:bodyDiv w:val="1"/>
      <w:marLeft w:val="0"/>
      <w:marRight w:val="0"/>
      <w:marTop w:val="0"/>
      <w:marBottom w:val="0"/>
      <w:divBdr>
        <w:top w:val="none" w:sz="0" w:space="0" w:color="auto"/>
        <w:left w:val="none" w:sz="0" w:space="0" w:color="auto"/>
        <w:bottom w:val="none" w:sz="0" w:space="0" w:color="auto"/>
        <w:right w:val="none" w:sz="0" w:space="0" w:color="auto"/>
      </w:divBdr>
    </w:div>
    <w:div w:id="649746815">
      <w:bodyDiv w:val="1"/>
      <w:marLeft w:val="0"/>
      <w:marRight w:val="0"/>
      <w:marTop w:val="0"/>
      <w:marBottom w:val="0"/>
      <w:divBdr>
        <w:top w:val="none" w:sz="0" w:space="0" w:color="auto"/>
        <w:left w:val="none" w:sz="0" w:space="0" w:color="auto"/>
        <w:bottom w:val="none" w:sz="0" w:space="0" w:color="auto"/>
        <w:right w:val="none" w:sz="0" w:space="0" w:color="auto"/>
      </w:divBdr>
    </w:div>
    <w:div w:id="650715472">
      <w:bodyDiv w:val="1"/>
      <w:marLeft w:val="0"/>
      <w:marRight w:val="0"/>
      <w:marTop w:val="0"/>
      <w:marBottom w:val="0"/>
      <w:divBdr>
        <w:top w:val="none" w:sz="0" w:space="0" w:color="auto"/>
        <w:left w:val="none" w:sz="0" w:space="0" w:color="auto"/>
        <w:bottom w:val="none" w:sz="0" w:space="0" w:color="auto"/>
        <w:right w:val="none" w:sz="0" w:space="0" w:color="auto"/>
      </w:divBdr>
    </w:div>
    <w:div w:id="657148055">
      <w:bodyDiv w:val="1"/>
      <w:marLeft w:val="0"/>
      <w:marRight w:val="0"/>
      <w:marTop w:val="0"/>
      <w:marBottom w:val="0"/>
      <w:divBdr>
        <w:top w:val="none" w:sz="0" w:space="0" w:color="auto"/>
        <w:left w:val="none" w:sz="0" w:space="0" w:color="auto"/>
        <w:bottom w:val="none" w:sz="0" w:space="0" w:color="auto"/>
        <w:right w:val="none" w:sz="0" w:space="0" w:color="auto"/>
      </w:divBdr>
    </w:div>
    <w:div w:id="657927228">
      <w:bodyDiv w:val="1"/>
      <w:marLeft w:val="0"/>
      <w:marRight w:val="0"/>
      <w:marTop w:val="0"/>
      <w:marBottom w:val="0"/>
      <w:divBdr>
        <w:top w:val="none" w:sz="0" w:space="0" w:color="auto"/>
        <w:left w:val="none" w:sz="0" w:space="0" w:color="auto"/>
        <w:bottom w:val="none" w:sz="0" w:space="0" w:color="auto"/>
        <w:right w:val="none" w:sz="0" w:space="0" w:color="auto"/>
      </w:divBdr>
    </w:div>
    <w:div w:id="660618588">
      <w:bodyDiv w:val="1"/>
      <w:marLeft w:val="0"/>
      <w:marRight w:val="0"/>
      <w:marTop w:val="0"/>
      <w:marBottom w:val="0"/>
      <w:divBdr>
        <w:top w:val="none" w:sz="0" w:space="0" w:color="auto"/>
        <w:left w:val="none" w:sz="0" w:space="0" w:color="auto"/>
        <w:bottom w:val="none" w:sz="0" w:space="0" w:color="auto"/>
        <w:right w:val="none" w:sz="0" w:space="0" w:color="auto"/>
      </w:divBdr>
    </w:div>
    <w:div w:id="669255075">
      <w:bodyDiv w:val="1"/>
      <w:marLeft w:val="0"/>
      <w:marRight w:val="0"/>
      <w:marTop w:val="0"/>
      <w:marBottom w:val="0"/>
      <w:divBdr>
        <w:top w:val="none" w:sz="0" w:space="0" w:color="auto"/>
        <w:left w:val="none" w:sz="0" w:space="0" w:color="auto"/>
        <w:bottom w:val="none" w:sz="0" w:space="0" w:color="auto"/>
        <w:right w:val="none" w:sz="0" w:space="0" w:color="auto"/>
      </w:divBdr>
    </w:div>
    <w:div w:id="678193190">
      <w:bodyDiv w:val="1"/>
      <w:marLeft w:val="0"/>
      <w:marRight w:val="0"/>
      <w:marTop w:val="0"/>
      <w:marBottom w:val="0"/>
      <w:divBdr>
        <w:top w:val="none" w:sz="0" w:space="0" w:color="auto"/>
        <w:left w:val="none" w:sz="0" w:space="0" w:color="auto"/>
        <w:bottom w:val="none" w:sz="0" w:space="0" w:color="auto"/>
        <w:right w:val="none" w:sz="0" w:space="0" w:color="auto"/>
      </w:divBdr>
    </w:div>
    <w:div w:id="684138853">
      <w:bodyDiv w:val="1"/>
      <w:marLeft w:val="0"/>
      <w:marRight w:val="0"/>
      <w:marTop w:val="0"/>
      <w:marBottom w:val="0"/>
      <w:divBdr>
        <w:top w:val="none" w:sz="0" w:space="0" w:color="auto"/>
        <w:left w:val="none" w:sz="0" w:space="0" w:color="auto"/>
        <w:bottom w:val="none" w:sz="0" w:space="0" w:color="auto"/>
        <w:right w:val="none" w:sz="0" w:space="0" w:color="auto"/>
      </w:divBdr>
    </w:div>
    <w:div w:id="697047219">
      <w:bodyDiv w:val="1"/>
      <w:marLeft w:val="0"/>
      <w:marRight w:val="0"/>
      <w:marTop w:val="0"/>
      <w:marBottom w:val="0"/>
      <w:divBdr>
        <w:top w:val="none" w:sz="0" w:space="0" w:color="auto"/>
        <w:left w:val="none" w:sz="0" w:space="0" w:color="auto"/>
        <w:bottom w:val="none" w:sz="0" w:space="0" w:color="auto"/>
        <w:right w:val="none" w:sz="0" w:space="0" w:color="auto"/>
      </w:divBdr>
    </w:div>
    <w:div w:id="699011058">
      <w:bodyDiv w:val="1"/>
      <w:marLeft w:val="0"/>
      <w:marRight w:val="0"/>
      <w:marTop w:val="0"/>
      <w:marBottom w:val="0"/>
      <w:divBdr>
        <w:top w:val="none" w:sz="0" w:space="0" w:color="auto"/>
        <w:left w:val="none" w:sz="0" w:space="0" w:color="auto"/>
        <w:bottom w:val="none" w:sz="0" w:space="0" w:color="auto"/>
        <w:right w:val="none" w:sz="0" w:space="0" w:color="auto"/>
      </w:divBdr>
    </w:div>
    <w:div w:id="700977273">
      <w:bodyDiv w:val="1"/>
      <w:marLeft w:val="0"/>
      <w:marRight w:val="0"/>
      <w:marTop w:val="0"/>
      <w:marBottom w:val="0"/>
      <w:divBdr>
        <w:top w:val="none" w:sz="0" w:space="0" w:color="auto"/>
        <w:left w:val="none" w:sz="0" w:space="0" w:color="auto"/>
        <w:bottom w:val="none" w:sz="0" w:space="0" w:color="auto"/>
        <w:right w:val="none" w:sz="0" w:space="0" w:color="auto"/>
      </w:divBdr>
    </w:div>
    <w:div w:id="702024659">
      <w:bodyDiv w:val="1"/>
      <w:marLeft w:val="0"/>
      <w:marRight w:val="0"/>
      <w:marTop w:val="0"/>
      <w:marBottom w:val="0"/>
      <w:divBdr>
        <w:top w:val="none" w:sz="0" w:space="0" w:color="auto"/>
        <w:left w:val="none" w:sz="0" w:space="0" w:color="auto"/>
        <w:bottom w:val="none" w:sz="0" w:space="0" w:color="auto"/>
        <w:right w:val="none" w:sz="0" w:space="0" w:color="auto"/>
      </w:divBdr>
      <w:divsChild>
        <w:div w:id="1731463560">
          <w:marLeft w:val="0"/>
          <w:marRight w:val="0"/>
          <w:marTop w:val="0"/>
          <w:marBottom w:val="0"/>
          <w:divBdr>
            <w:top w:val="none" w:sz="0" w:space="0" w:color="auto"/>
            <w:left w:val="none" w:sz="0" w:space="0" w:color="auto"/>
            <w:bottom w:val="none" w:sz="0" w:space="0" w:color="auto"/>
            <w:right w:val="none" w:sz="0" w:space="0" w:color="auto"/>
          </w:divBdr>
          <w:divsChild>
            <w:div w:id="1289429047">
              <w:marLeft w:val="0"/>
              <w:marRight w:val="0"/>
              <w:marTop w:val="0"/>
              <w:marBottom w:val="0"/>
              <w:divBdr>
                <w:top w:val="none" w:sz="0" w:space="0" w:color="auto"/>
                <w:left w:val="none" w:sz="0" w:space="0" w:color="auto"/>
                <w:bottom w:val="none" w:sz="0" w:space="0" w:color="auto"/>
                <w:right w:val="none" w:sz="0" w:space="0" w:color="auto"/>
              </w:divBdr>
              <w:divsChild>
                <w:div w:id="14699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64934">
      <w:bodyDiv w:val="1"/>
      <w:marLeft w:val="0"/>
      <w:marRight w:val="0"/>
      <w:marTop w:val="0"/>
      <w:marBottom w:val="0"/>
      <w:divBdr>
        <w:top w:val="none" w:sz="0" w:space="0" w:color="auto"/>
        <w:left w:val="none" w:sz="0" w:space="0" w:color="auto"/>
        <w:bottom w:val="none" w:sz="0" w:space="0" w:color="auto"/>
        <w:right w:val="none" w:sz="0" w:space="0" w:color="auto"/>
      </w:divBdr>
    </w:div>
    <w:div w:id="707334356">
      <w:bodyDiv w:val="1"/>
      <w:marLeft w:val="0"/>
      <w:marRight w:val="0"/>
      <w:marTop w:val="0"/>
      <w:marBottom w:val="0"/>
      <w:divBdr>
        <w:top w:val="none" w:sz="0" w:space="0" w:color="auto"/>
        <w:left w:val="none" w:sz="0" w:space="0" w:color="auto"/>
        <w:bottom w:val="none" w:sz="0" w:space="0" w:color="auto"/>
        <w:right w:val="none" w:sz="0" w:space="0" w:color="auto"/>
      </w:divBdr>
      <w:divsChild>
        <w:div w:id="1218858200">
          <w:marLeft w:val="0"/>
          <w:marRight w:val="0"/>
          <w:marTop w:val="0"/>
          <w:marBottom w:val="0"/>
          <w:divBdr>
            <w:top w:val="none" w:sz="0" w:space="0" w:color="auto"/>
            <w:left w:val="none" w:sz="0" w:space="0" w:color="auto"/>
            <w:bottom w:val="none" w:sz="0" w:space="0" w:color="auto"/>
            <w:right w:val="none" w:sz="0" w:space="0" w:color="auto"/>
          </w:divBdr>
          <w:divsChild>
            <w:div w:id="1287152235">
              <w:marLeft w:val="0"/>
              <w:marRight w:val="0"/>
              <w:marTop w:val="0"/>
              <w:marBottom w:val="0"/>
              <w:divBdr>
                <w:top w:val="none" w:sz="0" w:space="0" w:color="auto"/>
                <w:left w:val="none" w:sz="0" w:space="0" w:color="auto"/>
                <w:bottom w:val="none" w:sz="0" w:space="0" w:color="auto"/>
                <w:right w:val="none" w:sz="0" w:space="0" w:color="auto"/>
              </w:divBdr>
              <w:divsChild>
                <w:div w:id="17103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0854">
      <w:bodyDiv w:val="1"/>
      <w:marLeft w:val="0"/>
      <w:marRight w:val="0"/>
      <w:marTop w:val="0"/>
      <w:marBottom w:val="0"/>
      <w:divBdr>
        <w:top w:val="none" w:sz="0" w:space="0" w:color="auto"/>
        <w:left w:val="none" w:sz="0" w:space="0" w:color="auto"/>
        <w:bottom w:val="none" w:sz="0" w:space="0" w:color="auto"/>
        <w:right w:val="none" w:sz="0" w:space="0" w:color="auto"/>
      </w:divBdr>
    </w:div>
    <w:div w:id="716052479">
      <w:bodyDiv w:val="1"/>
      <w:marLeft w:val="0"/>
      <w:marRight w:val="0"/>
      <w:marTop w:val="0"/>
      <w:marBottom w:val="0"/>
      <w:divBdr>
        <w:top w:val="none" w:sz="0" w:space="0" w:color="auto"/>
        <w:left w:val="none" w:sz="0" w:space="0" w:color="auto"/>
        <w:bottom w:val="none" w:sz="0" w:space="0" w:color="auto"/>
        <w:right w:val="none" w:sz="0" w:space="0" w:color="auto"/>
      </w:divBdr>
    </w:div>
    <w:div w:id="721321873">
      <w:bodyDiv w:val="1"/>
      <w:marLeft w:val="0"/>
      <w:marRight w:val="0"/>
      <w:marTop w:val="0"/>
      <w:marBottom w:val="0"/>
      <w:divBdr>
        <w:top w:val="none" w:sz="0" w:space="0" w:color="auto"/>
        <w:left w:val="none" w:sz="0" w:space="0" w:color="auto"/>
        <w:bottom w:val="none" w:sz="0" w:space="0" w:color="auto"/>
        <w:right w:val="none" w:sz="0" w:space="0" w:color="auto"/>
      </w:divBdr>
    </w:div>
    <w:div w:id="723406132">
      <w:bodyDiv w:val="1"/>
      <w:marLeft w:val="0"/>
      <w:marRight w:val="0"/>
      <w:marTop w:val="0"/>
      <w:marBottom w:val="0"/>
      <w:divBdr>
        <w:top w:val="none" w:sz="0" w:space="0" w:color="auto"/>
        <w:left w:val="none" w:sz="0" w:space="0" w:color="auto"/>
        <w:bottom w:val="none" w:sz="0" w:space="0" w:color="auto"/>
        <w:right w:val="none" w:sz="0" w:space="0" w:color="auto"/>
      </w:divBdr>
    </w:div>
    <w:div w:id="724916319">
      <w:bodyDiv w:val="1"/>
      <w:marLeft w:val="0"/>
      <w:marRight w:val="0"/>
      <w:marTop w:val="0"/>
      <w:marBottom w:val="0"/>
      <w:divBdr>
        <w:top w:val="none" w:sz="0" w:space="0" w:color="auto"/>
        <w:left w:val="none" w:sz="0" w:space="0" w:color="auto"/>
        <w:bottom w:val="none" w:sz="0" w:space="0" w:color="auto"/>
        <w:right w:val="none" w:sz="0" w:space="0" w:color="auto"/>
      </w:divBdr>
    </w:div>
    <w:div w:id="736364680">
      <w:bodyDiv w:val="1"/>
      <w:marLeft w:val="0"/>
      <w:marRight w:val="0"/>
      <w:marTop w:val="0"/>
      <w:marBottom w:val="0"/>
      <w:divBdr>
        <w:top w:val="none" w:sz="0" w:space="0" w:color="auto"/>
        <w:left w:val="none" w:sz="0" w:space="0" w:color="auto"/>
        <w:bottom w:val="none" w:sz="0" w:space="0" w:color="auto"/>
        <w:right w:val="none" w:sz="0" w:space="0" w:color="auto"/>
      </w:divBdr>
    </w:div>
    <w:div w:id="740761824">
      <w:bodyDiv w:val="1"/>
      <w:marLeft w:val="0"/>
      <w:marRight w:val="0"/>
      <w:marTop w:val="0"/>
      <w:marBottom w:val="0"/>
      <w:divBdr>
        <w:top w:val="none" w:sz="0" w:space="0" w:color="auto"/>
        <w:left w:val="none" w:sz="0" w:space="0" w:color="auto"/>
        <w:bottom w:val="none" w:sz="0" w:space="0" w:color="auto"/>
        <w:right w:val="none" w:sz="0" w:space="0" w:color="auto"/>
      </w:divBdr>
      <w:divsChild>
        <w:div w:id="1977029514">
          <w:marLeft w:val="0"/>
          <w:marRight w:val="0"/>
          <w:marTop w:val="0"/>
          <w:marBottom w:val="0"/>
          <w:divBdr>
            <w:top w:val="none" w:sz="0" w:space="0" w:color="auto"/>
            <w:left w:val="none" w:sz="0" w:space="0" w:color="auto"/>
            <w:bottom w:val="none" w:sz="0" w:space="0" w:color="auto"/>
            <w:right w:val="none" w:sz="0" w:space="0" w:color="auto"/>
          </w:divBdr>
          <w:divsChild>
            <w:div w:id="672028955">
              <w:marLeft w:val="0"/>
              <w:marRight w:val="0"/>
              <w:marTop w:val="0"/>
              <w:marBottom w:val="0"/>
              <w:divBdr>
                <w:top w:val="none" w:sz="0" w:space="0" w:color="auto"/>
                <w:left w:val="none" w:sz="0" w:space="0" w:color="auto"/>
                <w:bottom w:val="none" w:sz="0" w:space="0" w:color="auto"/>
                <w:right w:val="none" w:sz="0" w:space="0" w:color="auto"/>
              </w:divBdr>
              <w:divsChild>
                <w:div w:id="2023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19896">
      <w:bodyDiv w:val="1"/>
      <w:marLeft w:val="0"/>
      <w:marRight w:val="0"/>
      <w:marTop w:val="0"/>
      <w:marBottom w:val="0"/>
      <w:divBdr>
        <w:top w:val="none" w:sz="0" w:space="0" w:color="auto"/>
        <w:left w:val="none" w:sz="0" w:space="0" w:color="auto"/>
        <w:bottom w:val="none" w:sz="0" w:space="0" w:color="auto"/>
        <w:right w:val="none" w:sz="0" w:space="0" w:color="auto"/>
      </w:divBdr>
    </w:div>
    <w:div w:id="749154055">
      <w:bodyDiv w:val="1"/>
      <w:marLeft w:val="0"/>
      <w:marRight w:val="0"/>
      <w:marTop w:val="0"/>
      <w:marBottom w:val="0"/>
      <w:divBdr>
        <w:top w:val="none" w:sz="0" w:space="0" w:color="auto"/>
        <w:left w:val="none" w:sz="0" w:space="0" w:color="auto"/>
        <w:bottom w:val="none" w:sz="0" w:space="0" w:color="auto"/>
        <w:right w:val="none" w:sz="0" w:space="0" w:color="auto"/>
      </w:divBdr>
    </w:div>
    <w:div w:id="751926686">
      <w:bodyDiv w:val="1"/>
      <w:marLeft w:val="0"/>
      <w:marRight w:val="0"/>
      <w:marTop w:val="0"/>
      <w:marBottom w:val="0"/>
      <w:divBdr>
        <w:top w:val="none" w:sz="0" w:space="0" w:color="auto"/>
        <w:left w:val="none" w:sz="0" w:space="0" w:color="auto"/>
        <w:bottom w:val="none" w:sz="0" w:space="0" w:color="auto"/>
        <w:right w:val="none" w:sz="0" w:space="0" w:color="auto"/>
      </w:divBdr>
    </w:div>
    <w:div w:id="758674536">
      <w:bodyDiv w:val="1"/>
      <w:marLeft w:val="0"/>
      <w:marRight w:val="0"/>
      <w:marTop w:val="0"/>
      <w:marBottom w:val="0"/>
      <w:divBdr>
        <w:top w:val="none" w:sz="0" w:space="0" w:color="auto"/>
        <w:left w:val="none" w:sz="0" w:space="0" w:color="auto"/>
        <w:bottom w:val="none" w:sz="0" w:space="0" w:color="auto"/>
        <w:right w:val="none" w:sz="0" w:space="0" w:color="auto"/>
      </w:divBdr>
      <w:divsChild>
        <w:div w:id="2053188212">
          <w:marLeft w:val="0"/>
          <w:marRight w:val="0"/>
          <w:marTop w:val="0"/>
          <w:marBottom w:val="0"/>
          <w:divBdr>
            <w:top w:val="none" w:sz="0" w:space="0" w:color="auto"/>
            <w:left w:val="none" w:sz="0" w:space="0" w:color="auto"/>
            <w:bottom w:val="none" w:sz="0" w:space="0" w:color="auto"/>
            <w:right w:val="none" w:sz="0" w:space="0" w:color="auto"/>
          </w:divBdr>
          <w:divsChild>
            <w:div w:id="1356689162">
              <w:marLeft w:val="0"/>
              <w:marRight w:val="0"/>
              <w:marTop w:val="0"/>
              <w:marBottom w:val="0"/>
              <w:divBdr>
                <w:top w:val="none" w:sz="0" w:space="0" w:color="auto"/>
                <w:left w:val="none" w:sz="0" w:space="0" w:color="auto"/>
                <w:bottom w:val="none" w:sz="0" w:space="0" w:color="auto"/>
                <w:right w:val="none" w:sz="0" w:space="0" w:color="auto"/>
              </w:divBdr>
              <w:divsChild>
                <w:div w:id="4897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3023">
      <w:bodyDiv w:val="1"/>
      <w:marLeft w:val="0"/>
      <w:marRight w:val="0"/>
      <w:marTop w:val="0"/>
      <w:marBottom w:val="0"/>
      <w:divBdr>
        <w:top w:val="none" w:sz="0" w:space="0" w:color="auto"/>
        <w:left w:val="none" w:sz="0" w:space="0" w:color="auto"/>
        <w:bottom w:val="none" w:sz="0" w:space="0" w:color="auto"/>
        <w:right w:val="none" w:sz="0" w:space="0" w:color="auto"/>
      </w:divBdr>
    </w:div>
    <w:div w:id="770974415">
      <w:bodyDiv w:val="1"/>
      <w:marLeft w:val="0"/>
      <w:marRight w:val="0"/>
      <w:marTop w:val="0"/>
      <w:marBottom w:val="0"/>
      <w:divBdr>
        <w:top w:val="none" w:sz="0" w:space="0" w:color="auto"/>
        <w:left w:val="none" w:sz="0" w:space="0" w:color="auto"/>
        <w:bottom w:val="none" w:sz="0" w:space="0" w:color="auto"/>
        <w:right w:val="none" w:sz="0" w:space="0" w:color="auto"/>
      </w:divBdr>
    </w:div>
    <w:div w:id="776214329">
      <w:bodyDiv w:val="1"/>
      <w:marLeft w:val="0"/>
      <w:marRight w:val="0"/>
      <w:marTop w:val="0"/>
      <w:marBottom w:val="0"/>
      <w:divBdr>
        <w:top w:val="none" w:sz="0" w:space="0" w:color="auto"/>
        <w:left w:val="none" w:sz="0" w:space="0" w:color="auto"/>
        <w:bottom w:val="none" w:sz="0" w:space="0" w:color="auto"/>
        <w:right w:val="none" w:sz="0" w:space="0" w:color="auto"/>
      </w:divBdr>
    </w:div>
    <w:div w:id="794131741">
      <w:bodyDiv w:val="1"/>
      <w:marLeft w:val="0"/>
      <w:marRight w:val="0"/>
      <w:marTop w:val="0"/>
      <w:marBottom w:val="0"/>
      <w:divBdr>
        <w:top w:val="none" w:sz="0" w:space="0" w:color="auto"/>
        <w:left w:val="none" w:sz="0" w:space="0" w:color="auto"/>
        <w:bottom w:val="none" w:sz="0" w:space="0" w:color="auto"/>
        <w:right w:val="none" w:sz="0" w:space="0" w:color="auto"/>
      </w:divBdr>
    </w:div>
    <w:div w:id="802313249">
      <w:bodyDiv w:val="1"/>
      <w:marLeft w:val="0"/>
      <w:marRight w:val="0"/>
      <w:marTop w:val="0"/>
      <w:marBottom w:val="0"/>
      <w:divBdr>
        <w:top w:val="none" w:sz="0" w:space="0" w:color="auto"/>
        <w:left w:val="none" w:sz="0" w:space="0" w:color="auto"/>
        <w:bottom w:val="none" w:sz="0" w:space="0" w:color="auto"/>
        <w:right w:val="none" w:sz="0" w:space="0" w:color="auto"/>
      </w:divBdr>
    </w:div>
    <w:div w:id="803353072">
      <w:bodyDiv w:val="1"/>
      <w:marLeft w:val="0"/>
      <w:marRight w:val="0"/>
      <w:marTop w:val="0"/>
      <w:marBottom w:val="0"/>
      <w:divBdr>
        <w:top w:val="none" w:sz="0" w:space="0" w:color="auto"/>
        <w:left w:val="none" w:sz="0" w:space="0" w:color="auto"/>
        <w:bottom w:val="none" w:sz="0" w:space="0" w:color="auto"/>
        <w:right w:val="none" w:sz="0" w:space="0" w:color="auto"/>
      </w:divBdr>
    </w:div>
    <w:div w:id="804851469">
      <w:bodyDiv w:val="1"/>
      <w:marLeft w:val="0"/>
      <w:marRight w:val="0"/>
      <w:marTop w:val="0"/>
      <w:marBottom w:val="0"/>
      <w:divBdr>
        <w:top w:val="none" w:sz="0" w:space="0" w:color="auto"/>
        <w:left w:val="none" w:sz="0" w:space="0" w:color="auto"/>
        <w:bottom w:val="none" w:sz="0" w:space="0" w:color="auto"/>
        <w:right w:val="none" w:sz="0" w:space="0" w:color="auto"/>
      </w:divBdr>
    </w:div>
    <w:div w:id="806047426">
      <w:bodyDiv w:val="1"/>
      <w:marLeft w:val="0"/>
      <w:marRight w:val="0"/>
      <w:marTop w:val="0"/>
      <w:marBottom w:val="0"/>
      <w:divBdr>
        <w:top w:val="none" w:sz="0" w:space="0" w:color="auto"/>
        <w:left w:val="none" w:sz="0" w:space="0" w:color="auto"/>
        <w:bottom w:val="none" w:sz="0" w:space="0" w:color="auto"/>
        <w:right w:val="none" w:sz="0" w:space="0" w:color="auto"/>
      </w:divBdr>
      <w:divsChild>
        <w:div w:id="301740363">
          <w:marLeft w:val="0"/>
          <w:marRight w:val="0"/>
          <w:marTop w:val="0"/>
          <w:marBottom w:val="0"/>
          <w:divBdr>
            <w:top w:val="none" w:sz="0" w:space="0" w:color="auto"/>
            <w:left w:val="none" w:sz="0" w:space="0" w:color="auto"/>
            <w:bottom w:val="none" w:sz="0" w:space="0" w:color="auto"/>
            <w:right w:val="none" w:sz="0" w:space="0" w:color="auto"/>
          </w:divBdr>
          <w:divsChild>
            <w:div w:id="1402437234">
              <w:marLeft w:val="0"/>
              <w:marRight w:val="0"/>
              <w:marTop w:val="0"/>
              <w:marBottom w:val="0"/>
              <w:divBdr>
                <w:top w:val="none" w:sz="0" w:space="0" w:color="auto"/>
                <w:left w:val="none" w:sz="0" w:space="0" w:color="auto"/>
                <w:bottom w:val="none" w:sz="0" w:space="0" w:color="auto"/>
                <w:right w:val="none" w:sz="0" w:space="0" w:color="auto"/>
              </w:divBdr>
              <w:divsChild>
                <w:div w:id="1403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9766">
      <w:bodyDiv w:val="1"/>
      <w:marLeft w:val="0"/>
      <w:marRight w:val="0"/>
      <w:marTop w:val="0"/>
      <w:marBottom w:val="0"/>
      <w:divBdr>
        <w:top w:val="none" w:sz="0" w:space="0" w:color="auto"/>
        <w:left w:val="none" w:sz="0" w:space="0" w:color="auto"/>
        <w:bottom w:val="none" w:sz="0" w:space="0" w:color="auto"/>
        <w:right w:val="none" w:sz="0" w:space="0" w:color="auto"/>
      </w:divBdr>
    </w:div>
    <w:div w:id="826095077">
      <w:bodyDiv w:val="1"/>
      <w:marLeft w:val="0"/>
      <w:marRight w:val="0"/>
      <w:marTop w:val="0"/>
      <w:marBottom w:val="0"/>
      <w:divBdr>
        <w:top w:val="none" w:sz="0" w:space="0" w:color="auto"/>
        <w:left w:val="none" w:sz="0" w:space="0" w:color="auto"/>
        <w:bottom w:val="none" w:sz="0" w:space="0" w:color="auto"/>
        <w:right w:val="none" w:sz="0" w:space="0" w:color="auto"/>
      </w:divBdr>
    </w:div>
    <w:div w:id="833178480">
      <w:bodyDiv w:val="1"/>
      <w:marLeft w:val="0"/>
      <w:marRight w:val="0"/>
      <w:marTop w:val="0"/>
      <w:marBottom w:val="0"/>
      <w:divBdr>
        <w:top w:val="none" w:sz="0" w:space="0" w:color="auto"/>
        <w:left w:val="none" w:sz="0" w:space="0" w:color="auto"/>
        <w:bottom w:val="none" w:sz="0" w:space="0" w:color="auto"/>
        <w:right w:val="none" w:sz="0" w:space="0" w:color="auto"/>
      </w:divBdr>
    </w:div>
    <w:div w:id="839464162">
      <w:bodyDiv w:val="1"/>
      <w:marLeft w:val="0"/>
      <w:marRight w:val="0"/>
      <w:marTop w:val="0"/>
      <w:marBottom w:val="0"/>
      <w:divBdr>
        <w:top w:val="none" w:sz="0" w:space="0" w:color="auto"/>
        <w:left w:val="none" w:sz="0" w:space="0" w:color="auto"/>
        <w:bottom w:val="none" w:sz="0" w:space="0" w:color="auto"/>
        <w:right w:val="none" w:sz="0" w:space="0" w:color="auto"/>
      </w:divBdr>
    </w:div>
    <w:div w:id="842672185">
      <w:bodyDiv w:val="1"/>
      <w:marLeft w:val="0"/>
      <w:marRight w:val="0"/>
      <w:marTop w:val="0"/>
      <w:marBottom w:val="0"/>
      <w:divBdr>
        <w:top w:val="none" w:sz="0" w:space="0" w:color="auto"/>
        <w:left w:val="none" w:sz="0" w:space="0" w:color="auto"/>
        <w:bottom w:val="none" w:sz="0" w:space="0" w:color="auto"/>
        <w:right w:val="none" w:sz="0" w:space="0" w:color="auto"/>
      </w:divBdr>
    </w:div>
    <w:div w:id="843520709">
      <w:bodyDiv w:val="1"/>
      <w:marLeft w:val="0"/>
      <w:marRight w:val="0"/>
      <w:marTop w:val="0"/>
      <w:marBottom w:val="0"/>
      <w:divBdr>
        <w:top w:val="none" w:sz="0" w:space="0" w:color="auto"/>
        <w:left w:val="none" w:sz="0" w:space="0" w:color="auto"/>
        <w:bottom w:val="none" w:sz="0" w:space="0" w:color="auto"/>
        <w:right w:val="none" w:sz="0" w:space="0" w:color="auto"/>
      </w:divBdr>
    </w:div>
    <w:div w:id="848250590">
      <w:bodyDiv w:val="1"/>
      <w:marLeft w:val="0"/>
      <w:marRight w:val="0"/>
      <w:marTop w:val="0"/>
      <w:marBottom w:val="0"/>
      <w:divBdr>
        <w:top w:val="none" w:sz="0" w:space="0" w:color="auto"/>
        <w:left w:val="none" w:sz="0" w:space="0" w:color="auto"/>
        <w:bottom w:val="none" w:sz="0" w:space="0" w:color="auto"/>
        <w:right w:val="none" w:sz="0" w:space="0" w:color="auto"/>
      </w:divBdr>
    </w:div>
    <w:div w:id="852038783">
      <w:bodyDiv w:val="1"/>
      <w:marLeft w:val="0"/>
      <w:marRight w:val="0"/>
      <w:marTop w:val="0"/>
      <w:marBottom w:val="0"/>
      <w:divBdr>
        <w:top w:val="none" w:sz="0" w:space="0" w:color="auto"/>
        <w:left w:val="none" w:sz="0" w:space="0" w:color="auto"/>
        <w:bottom w:val="none" w:sz="0" w:space="0" w:color="auto"/>
        <w:right w:val="none" w:sz="0" w:space="0" w:color="auto"/>
      </w:divBdr>
      <w:divsChild>
        <w:div w:id="1702246815">
          <w:marLeft w:val="0"/>
          <w:marRight w:val="0"/>
          <w:marTop w:val="0"/>
          <w:marBottom w:val="0"/>
          <w:divBdr>
            <w:top w:val="none" w:sz="0" w:space="0" w:color="auto"/>
            <w:left w:val="none" w:sz="0" w:space="0" w:color="auto"/>
            <w:bottom w:val="none" w:sz="0" w:space="0" w:color="auto"/>
            <w:right w:val="none" w:sz="0" w:space="0" w:color="auto"/>
          </w:divBdr>
          <w:divsChild>
            <w:div w:id="814183842">
              <w:marLeft w:val="0"/>
              <w:marRight w:val="0"/>
              <w:marTop w:val="0"/>
              <w:marBottom w:val="0"/>
              <w:divBdr>
                <w:top w:val="none" w:sz="0" w:space="0" w:color="auto"/>
                <w:left w:val="none" w:sz="0" w:space="0" w:color="auto"/>
                <w:bottom w:val="none" w:sz="0" w:space="0" w:color="auto"/>
                <w:right w:val="none" w:sz="0" w:space="0" w:color="auto"/>
              </w:divBdr>
              <w:divsChild>
                <w:div w:id="7496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7483">
      <w:bodyDiv w:val="1"/>
      <w:marLeft w:val="0"/>
      <w:marRight w:val="0"/>
      <w:marTop w:val="0"/>
      <w:marBottom w:val="0"/>
      <w:divBdr>
        <w:top w:val="none" w:sz="0" w:space="0" w:color="auto"/>
        <w:left w:val="none" w:sz="0" w:space="0" w:color="auto"/>
        <w:bottom w:val="none" w:sz="0" w:space="0" w:color="auto"/>
        <w:right w:val="none" w:sz="0" w:space="0" w:color="auto"/>
      </w:divBdr>
    </w:div>
    <w:div w:id="855578073">
      <w:bodyDiv w:val="1"/>
      <w:marLeft w:val="0"/>
      <w:marRight w:val="0"/>
      <w:marTop w:val="0"/>
      <w:marBottom w:val="0"/>
      <w:divBdr>
        <w:top w:val="none" w:sz="0" w:space="0" w:color="auto"/>
        <w:left w:val="none" w:sz="0" w:space="0" w:color="auto"/>
        <w:bottom w:val="none" w:sz="0" w:space="0" w:color="auto"/>
        <w:right w:val="none" w:sz="0" w:space="0" w:color="auto"/>
      </w:divBdr>
    </w:div>
    <w:div w:id="855997274">
      <w:bodyDiv w:val="1"/>
      <w:marLeft w:val="0"/>
      <w:marRight w:val="0"/>
      <w:marTop w:val="0"/>
      <w:marBottom w:val="0"/>
      <w:divBdr>
        <w:top w:val="none" w:sz="0" w:space="0" w:color="auto"/>
        <w:left w:val="none" w:sz="0" w:space="0" w:color="auto"/>
        <w:bottom w:val="none" w:sz="0" w:space="0" w:color="auto"/>
        <w:right w:val="none" w:sz="0" w:space="0" w:color="auto"/>
      </w:divBdr>
    </w:div>
    <w:div w:id="865601454">
      <w:bodyDiv w:val="1"/>
      <w:marLeft w:val="0"/>
      <w:marRight w:val="0"/>
      <w:marTop w:val="0"/>
      <w:marBottom w:val="0"/>
      <w:divBdr>
        <w:top w:val="none" w:sz="0" w:space="0" w:color="auto"/>
        <w:left w:val="none" w:sz="0" w:space="0" w:color="auto"/>
        <w:bottom w:val="none" w:sz="0" w:space="0" w:color="auto"/>
        <w:right w:val="none" w:sz="0" w:space="0" w:color="auto"/>
      </w:divBdr>
    </w:div>
    <w:div w:id="873813417">
      <w:bodyDiv w:val="1"/>
      <w:marLeft w:val="0"/>
      <w:marRight w:val="0"/>
      <w:marTop w:val="0"/>
      <w:marBottom w:val="0"/>
      <w:divBdr>
        <w:top w:val="none" w:sz="0" w:space="0" w:color="auto"/>
        <w:left w:val="none" w:sz="0" w:space="0" w:color="auto"/>
        <w:bottom w:val="none" w:sz="0" w:space="0" w:color="auto"/>
        <w:right w:val="none" w:sz="0" w:space="0" w:color="auto"/>
      </w:divBdr>
    </w:div>
    <w:div w:id="875846515">
      <w:bodyDiv w:val="1"/>
      <w:marLeft w:val="0"/>
      <w:marRight w:val="0"/>
      <w:marTop w:val="0"/>
      <w:marBottom w:val="0"/>
      <w:divBdr>
        <w:top w:val="none" w:sz="0" w:space="0" w:color="auto"/>
        <w:left w:val="none" w:sz="0" w:space="0" w:color="auto"/>
        <w:bottom w:val="none" w:sz="0" w:space="0" w:color="auto"/>
        <w:right w:val="none" w:sz="0" w:space="0" w:color="auto"/>
      </w:divBdr>
    </w:div>
    <w:div w:id="879441161">
      <w:bodyDiv w:val="1"/>
      <w:marLeft w:val="0"/>
      <w:marRight w:val="0"/>
      <w:marTop w:val="0"/>
      <w:marBottom w:val="0"/>
      <w:divBdr>
        <w:top w:val="none" w:sz="0" w:space="0" w:color="auto"/>
        <w:left w:val="none" w:sz="0" w:space="0" w:color="auto"/>
        <w:bottom w:val="none" w:sz="0" w:space="0" w:color="auto"/>
        <w:right w:val="none" w:sz="0" w:space="0" w:color="auto"/>
      </w:divBdr>
    </w:div>
    <w:div w:id="881864758">
      <w:bodyDiv w:val="1"/>
      <w:marLeft w:val="0"/>
      <w:marRight w:val="0"/>
      <w:marTop w:val="0"/>
      <w:marBottom w:val="0"/>
      <w:divBdr>
        <w:top w:val="none" w:sz="0" w:space="0" w:color="auto"/>
        <w:left w:val="none" w:sz="0" w:space="0" w:color="auto"/>
        <w:bottom w:val="none" w:sz="0" w:space="0" w:color="auto"/>
        <w:right w:val="none" w:sz="0" w:space="0" w:color="auto"/>
      </w:divBdr>
    </w:div>
    <w:div w:id="894201922">
      <w:bodyDiv w:val="1"/>
      <w:marLeft w:val="0"/>
      <w:marRight w:val="0"/>
      <w:marTop w:val="0"/>
      <w:marBottom w:val="0"/>
      <w:divBdr>
        <w:top w:val="none" w:sz="0" w:space="0" w:color="auto"/>
        <w:left w:val="none" w:sz="0" w:space="0" w:color="auto"/>
        <w:bottom w:val="none" w:sz="0" w:space="0" w:color="auto"/>
        <w:right w:val="none" w:sz="0" w:space="0" w:color="auto"/>
      </w:divBdr>
    </w:div>
    <w:div w:id="903881605">
      <w:bodyDiv w:val="1"/>
      <w:marLeft w:val="0"/>
      <w:marRight w:val="0"/>
      <w:marTop w:val="0"/>
      <w:marBottom w:val="0"/>
      <w:divBdr>
        <w:top w:val="none" w:sz="0" w:space="0" w:color="auto"/>
        <w:left w:val="none" w:sz="0" w:space="0" w:color="auto"/>
        <w:bottom w:val="none" w:sz="0" w:space="0" w:color="auto"/>
        <w:right w:val="none" w:sz="0" w:space="0" w:color="auto"/>
      </w:divBdr>
    </w:div>
    <w:div w:id="913584538">
      <w:bodyDiv w:val="1"/>
      <w:marLeft w:val="0"/>
      <w:marRight w:val="0"/>
      <w:marTop w:val="0"/>
      <w:marBottom w:val="0"/>
      <w:divBdr>
        <w:top w:val="none" w:sz="0" w:space="0" w:color="auto"/>
        <w:left w:val="none" w:sz="0" w:space="0" w:color="auto"/>
        <w:bottom w:val="none" w:sz="0" w:space="0" w:color="auto"/>
        <w:right w:val="none" w:sz="0" w:space="0" w:color="auto"/>
      </w:divBdr>
    </w:div>
    <w:div w:id="920941748">
      <w:bodyDiv w:val="1"/>
      <w:marLeft w:val="0"/>
      <w:marRight w:val="0"/>
      <w:marTop w:val="0"/>
      <w:marBottom w:val="0"/>
      <w:divBdr>
        <w:top w:val="none" w:sz="0" w:space="0" w:color="auto"/>
        <w:left w:val="none" w:sz="0" w:space="0" w:color="auto"/>
        <w:bottom w:val="none" w:sz="0" w:space="0" w:color="auto"/>
        <w:right w:val="none" w:sz="0" w:space="0" w:color="auto"/>
      </w:divBdr>
    </w:div>
    <w:div w:id="924805139">
      <w:bodyDiv w:val="1"/>
      <w:marLeft w:val="0"/>
      <w:marRight w:val="0"/>
      <w:marTop w:val="0"/>
      <w:marBottom w:val="0"/>
      <w:divBdr>
        <w:top w:val="none" w:sz="0" w:space="0" w:color="auto"/>
        <w:left w:val="none" w:sz="0" w:space="0" w:color="auto"/>
        <w:bottom w:val="none" w:sz="0" w:space="0" w:color="auto"/>
        <w:right w:val="none" w:sz="0" w:space="0" w:color="auto"/>
      </w:divBdr>
    </w:div>
    <w:div w:id="926841417">
      <w:bodyDiv w:val="1"/>
      <w:marLeft w:val="0"/>
      <w:marRight w:val="0"/>
      <w:marTop w:val="0"/>
      <w:marBottom w:val="0"/>
      <w:divBdr>
        <w:top w:val="none" w:sz="0" w:space="0" w:color="auto"/>
        <w:left w:val="none" w:sz="0" w:space="0" w:color="auto"/>
        <w:bottom w:val="none" w:sz="0" w:space="0" w:color="auto"/>
        <w:right w:val="none" w:sz="0" w:space="0" w:color="auto"/>
      </w:divBdr>
    </w:div>
    <w:div w:id="927662282">
      <w:bodyDiv w:val="1"/>
      <w:marLeft w:val="0"/>
      <w:marRight w:val="0"/>
      <w:marTop w:val="0"/>
      <w:marBottom w:val="0"/>
      <w:divBdr>
        <w:top w:val="none" w:sz="0" w:space="0" w:color="auto"/>
        <w:left w:val="none" w:sz="0" w:space="0" w:color="auto"/>
        <w:bottom w:val="none" w:sz="0" w:space="0" w:color="auto"/>
        <w:right w:val="none" w:sz="0" w:space="0" w:color="auto"/>
      </w:divBdr>
    </w:div>
    <w:div w:id="932280572">
      <w:bodyDiv w:val="1"/>
      <w:marLeft w:val="0"/>
      <w:marRight w:val="0"/>
      <w:marTop w:val="0"/>
      <w:marBottom w:val="0"/>
      <w:divBdr>
        <w:top w:val="none" w:sz="0" w:space="0" w:color="auto"/>
        <w:left w:val="none" w:sz="0" w:space="0" w:color="auto"/>
        <w:bottom w:val="none" w:sz="0" w:space="0" w:color="auto"/>
        <w:right w:val="none" w:sz="0" w:space="0" w:color="auto"/>
      </w:divBdr>
    </w:div>
    <w:div w:id="935480381">
      <w:bodyDiv w:val="1"/>
      <w:marLeft w:val="0"/>
      <w:marRight w:val="0"/>
      <w:marTop w:val="0"/>
      <w:marBottom w:val="0"/>
      <w:divBdr>
        <w:top w:val="none" w:sz="0" w:space="0" w:color="auto"/>
        <w:left w:val="none" w:sz="0" w:space="0" w:color="auto"/>
        <w:bottom w:val="none" w:sz="0" w:space="0" w:color="auto"/>
        <w:right w:val="none" w:sz="0" w:space="0" w:color="auto"/>
      </w:divBdr>
    </w:div>
    <w:div w:id="936133919">
      <w:bodyDiv w:val="1"/>
      <w:marLeft w:val="0"/>
      <w:marRight w:val="0"/>
      <w:marTop w:val="0"/>
      <w:marBottom w:val="0"/>
      <w:divBdr>
        <w:top w:val="none" w:sz="0" w:space="0" w:color="auto"/>
        <w:left w:val="none" w:sz="0" w:space="0" w:color="auto"/>
        <w:bottom w:val="none" w:sz="0" w:space="0" w:color="auto"/>
        <w:right w:val="none" w:sz="0" w:space="0" w:color="auto"/>
      </w:divBdr>
    </w:div>
    <w:div w:id="939337741">
      <w:bodyDiv w:val="1"/>
      <w:marLeft w:val="0"/>
      <w:marRight w:val="0"/>
      <w:marTop w:val="0"/>
      <w:marBottom w:val="0"/>
      <w:divBdr>
        <w:top w:val="none" w:sz="0" w:space="0" w:color="auto"/>
        <w:left w:val="none" w:sz="0" w:space="0" w:color="auto"/>
        <w:bottom w:val="none" w:sz="0" w:space="0" w:color="auto"/>
        <w:right w:val="none" w:sz="0" w:space="0" w:color="auto"/>
      </w:divBdr>
    </w:div>
    <w:div w:id="941839380">
      <w:bodyDiv w:val="1"/>
      <w:marLeft w:val="0"/>
      <w:marRight w:val="0"/>
      <w:marTop w:val="0"/>
      <w:marBottom w:val="0"/>
      <w:divBdr>
        <w:top w:val="none" w:sz="0" w:space="0" w:color="auto"/>
        <w:left w:val="none" w:sz="0" w:space="0" w:color="auto"/>
        <w:bottom w:val="none" w:sz="0" w:space="0" w:color="auto"/>
        <w:right w:val="none" w:sz="0" w:space="0" w:color="auto"/>
      </w:divBdr>
    </w:div>
    <w:div w:id="949362380">
      <w:bodyDiv w:val="1"/>
      <w:marLeft w:val="0"/>
      <w:marRight w:val="0"/>
      <w:marTop w:val="0"/>
      <w:marBottom w:val="0"/>
      <w:divBdr>
        <w:top w:val="none" w:sz="0" w:space="0" w:color="auto"/>
        <w:left w:val="none" w:sz="0" w:space="0" w:color="auto"/>
        <w:bottom w:val="none" w:sz="0" w:space="0" w:color="auto"/>
        <w:right w:val="none" w:sz="0" w:space="0" w:color="auto"/>
      </w:divBdr>
    </w:div>
    <w:div w:id="949630954">
      <w:bodyDiv w:val="1"/>
      <w:marLeft w:val="0"/>
      <w:marRight w:val="0"/>
      <w:marTop w:val="0"/>
      <w:marBottom w:val="0"/>
      <w:divBdr>
        <w:top w:val="none" w:sz="0" w:space="0" w:color="auto"/>
        <w:left w:val="none" w:sz="0" w:space="0" w:color="auto"/>
        <w:bottom w:val="none" w:sz="0" w:space="0" w:color="auto"/>
        <w:right w:val="none" w:sz="0" w:space="0" w:color="auto"/>
      </w:divBdr>
      <w:divsChild>
        <w:div w:id="1368144424">
          <w:marLeft w:val="0"/>
          <w:marRight w:val="0"/>
          <w:marTop w:val="0"/>
          <w:marBottom w:val="0"/>
          <w:divBdr>
            <w:top w:val="none" w:sz="0" w:space="0" w:color="auto"/>
            <w:left w:val="none" w:sz="0" w:space="0" w:color="auto"/>
            <w:bottom w:val="none" w:sz="0" w:space="0" w:color="auto"/>
            <w:right w:val="none" w:sz="0" w:space="0" w:color="auto"/>
          </w:divBdr>
          <w:divsChild>
            <w:div w:id="1234852545">
              <w:marLeft w:val="0"/>
              <w:marRight w:val="0"/>
              <w:marTop w:val="0"/>
              <w:marBottom w:val="0"/>
              <w:divBdr>
                <w:top w:val="none" w:sz="0" w:space="0" w:color="auto"/>
                <w:left w:val="none" w:sz="0" w:space="0" w:color="auto"/>
                <w:bottom w:val="none" w:sz="0" w:space="0" w:color="auto"/>
                <w:right w:val="none" w:sz="0" w:space="0" w:color="auto"/>
              </w:divBdr>
              <w:divsChild>
                <w:div w:id="329526010">
                  <w:marLeft w:val="0"/>
                  <w:marRight w:val="0"/>
                  <w:marTop w:val="0"/>
                  <w:marBottom w:val="0"/>
                  <w:divBdr>
                    <w:top w:val="none" w:sz="0" w:space="0" w:color="auto"/>
                    <w:left w:val="none" w:sz="0" w:space="0" w:color="auto"/>
                    <w:bottom w:val="none" w:sz="0" w:space="0" w:color="auto"/>
                    <w:right w:val="none" w:sz="0" w:space="0" w:color="auto"/>
                  </w:divBdr>
                  <w:divsChild>
                    <w:div w:id="15671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2954">
      <w:bodyDiv w:val="1"/>
      <w:marLeft w:val="0"/>
      <w:marRight w:val="0"/>
      <w:marTop w:val="0"/>
      <w:marBottom w:val="0"/>
      <w:divBdr>
        <w:top w:val="none" w:sz="0" w:space="0" w:color="auto"/>
        <w:left w:val="none" w:sz="0" w:space="0" w:color="auto"/>
        <w:bottom w:val="none" w:sz="0" w:space="0" w:color="auto"/>
        <w:right w:val="none" w:sz="0" w:space="0" w:color="auto"/>
      </w:divBdr>
    </w:div>
    <w:div w:id="973950848">
      <w:bodyDiv w:val="1"/>
      <w:marLeft w:val="0"/>
      <w:marRight w:val="0"/>
      <w:marTop w:val="0"/>
      <w:marBottom w:val="0"/>
      <w:divBdr>
        <w:top w:val="none" w:sz="0" w:space="0" w:color="auto"/>
        <w:left w:val="none" w:sz="0" w:space="0" w:color="auto"/>
        <w:bottom w:val="none" w:sz="0" w:space="0" w:color="auto"/>
        <w:right w:val="none" w:sz="0" w:space="0" w:color="auto"/>
      </w:divBdr>
    </w:div>
    <w:div w:id="976185518">
      <w:bodyDiv w:val="1"/>
      <w:marLeft w:val="0"/>
      <w:marRight w:val="0"/>
      <w:marTop w:val="0"/>
      <w:marBottom w:val="0"/>
      <w:divBdr>
        <w:top w:val="none" w:sz="0" w:space="0" w:color="auto"/>
        <w:left w:val="none" w:sz="0" w:space="0" w:color="auto"/>
        <w:bottom w:val="none" w:sz="0" w:space="0" w:color="auto"/>
        <w:right w:val="none" w:sz="0" w:space="0" w:color="auto"/>
      </w:divBdr>
    </w:div>
    <w:div w:id="982655285">
      <w:bodyDiv w:val="1"/>
      <w:marLeft w:val="0"/>
      <w:marRight w:val="0"/>
      <w:marTop w:val="0"/>
      <w:marBottom w:val="0"/>
      <w:divBdr>
        <w:top w:val="none" w:sz="0" w:space="0" w:color="auto"/>
        <w:left w:val="none" w:sz="0" w:space="0" w:color="auto"/>
        <w:bottom w:val="none" w:sz="0" w:space="0" w:color="auto"/>
        <w:right w:val="none" w:sz="0" w:space="0" w:color="auto"/>
      </w:divBdr>
    </w:div>
    <w:div w:id="987588919">
      <w:bodyDiv w:val="1"/>
      <w:marLeft w:val="0"/>
      <w:marRight w:val="0"/>
      <w:marTop w:val="0"/>
      <w:marBottom w:val="0"/>
      <w:divBdr>
        <w:top w:val="none" w:sz="0" w:space="0" w:color="auto"/>
        <w:left w:val="none" w:sz="0" w:space="0" w:color="auto"/>
        <w:bottom w:val="none" w:sz="0" w:space="0" w:color="auto"/>
        <w:right w:val="none" w:sz="0" w:space="0" w:color="auto"/>
      </w:divBdr>
    </w:div>
    <w:div w:id="996806638">
      <w:bodyDiv w:val="1"/>
      <w:marLeft w:val="0"/>
      <w:marRight w:val="0"/>
      <w:marTop w:val="0"/>
      <w:marBottom w:val="0"/>
      <w:divBdr>
        <w:top w:val="none" w:sz="0" w:space="0" w:color="auto"/>
        <w:left w:val="none" w:sz="0" w:space="0" w:color="auto"/>
        <w:bottom w:val="none" w:sz="0" w:space="0" w:color="auto"/>
        <w:right w:val="none" w:sz="0" w:space="0" w:color="auto"/>
      </w:divBdr>
      <w:divsChild>
        <w:div w:id="179390123">
          <w:marLeft w:val="0"/>
          <w:marRight w:val="0"/>
          <w:marTop w:val="0"/>
          <w:marBottom w:val="0"/>
          <w:divBdr>
            <w:top w:val="none" w:sz="0" w:space="0" w:color="auto"/>
            <w:left w:val="none" w:sz="0" w:space="0" w:color="auto"/>
            <w:bottom w:val="none" w:sz="0" w:space="0" w:color="auto"/>
            <w:right w:val="none" w:sz="0" w:space="0" w:color="auto"/>
          </w:divBdr>
          <w:divsChild>
            <w:div w:id="2083288483">
              <w:marLeft w:val="0"/>
              <w:marRight w:val="0"/>
              <w:marTop w:val="0"/>
              <w:marBottom w:val="0"/>
              <w:divBdr>
                <w:top w:val="none" w:sz="0" w:space="0" w:color="auto"/>
                <w:left w:val="none" w:sz="0" w:space="0" w:color="auto"/>
                <w:bottom w:val="none" w:sz="0" w:space="0" w:color="auto"/>
                <w:right w:val="none" w:sz="0" w:space="0" w:color="auto"/>
              </w:divBdr>
              <w:divsChild>
                <w:div w:id="6077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6880">
      <w:bodyDiv w:val="1"/>
      <w:marLeft w:val="0"/>
      <w:marRight w:val="0"/>
      <w:marTop w:val="0"/>
      <w:marBottom w:val="0"/>
      <w:divBdr>
        <w:top w:val="none" w:sz="0" w:space="0" w:color="auto"/>
        <w:left w:val="none" w:sz="0" w:space="0" w:color="auto"/>
        <w:bottom w:val="none" w:sz="0" w:space="0" w:color="auto"/>
        <w:right w:val="none" w:sz="0" w:space="0" w:color="auto"/>
      </w:divBdr>
    </w:div>
    <w:div w:id="1003510853">
      <w:bodyDiv w:val="1"/>
      <w:marLeft w:val="0"/>
      <w:marRight w:val="0"/>
      <w:marTop w:val="0"/>
      <w:marBottom w:val="0"/>
      <w:divBdr>
        <w:top w:val="none" w:sz="0" w:space="0" w:color="auto"/>
        <w:left w:val="none" w:sz="0" w:space="0" w:color="auto"/>
        <w:bottom w:val="none" w:sz="0" w:space="0" w:color="auto"/>
        <w:right w:val="none" w:sz="0" w:space="0" w:color="auto"/>
      </w:divBdr>
    </w:div>
    <w:div w:id="1004672346">
      <w:bodyDiv w:val="1"/>
      <w:marLeft w:val="0"/>
      <w:marRight w:val="0"/>
      <w:marTop w:val="0"/>
      <w:marBottom w:val="0"/>
      <w:divBdr>
        <w:top w:val="none" w:sz="0" w:space="0" w:color="auto"/>
        <w:left w:val="none" w:sz="0" w:space="0" w:color="auto"/>
        <w:bottom w:val="none" w:sz="0" w:space="0" w:color="auto"/>
        <w:right w:val="none" w:sz="0" w:space="0" w:color="auto"/>
      </w:divBdr>
    </w:div>
    <w:div w:id="1010643962">
      <w:bodyDiv w:val="1"/>
      <w:marLeft w:val="0"/>
      <w:marRight w:val="0"/>
      <w:marTop w:val="0"/>
      <w:marBottom w:val="0"/>
      <w:divBdr>
        <w:top w:val="none" w:sz="0" w:space="0" w:color="auto"/>
        <w:left w:val="none" w:sz="0" w:space="0" w:color="auto"/>
        <w:bottom w:val="none" w:sz="0" w:space="0" w:color="auto"/>
        <w:right w:val="none" w:sz="0" w:space="0" w:color="auto"/>
      </w:divBdr>
    </w:div>
    <w:div w:id="1013192983">
      <w:bodyDiv w:val="1"/>
      <w:marLeft w:val="0"/>
      <w:marRight w:val="0"/>
      <w:marTop w:val="0"/>
      <w:marBottom w:val="0"/>
      <w:divBdr>
        <w:top w:val="none" w:sz="0" w:space="0" w:color="auto"/>
        <w:left w:val="none" w:sz="0" w:space="0" w:color="auto"/>
        <w:bottom w:val="none" w:sz="0" w:space="0" w:color="auto"/>
        <w:right w:val="none" w:sz="0" w:space="0" w:color="auto"/>
      </w:divBdr>
    </w:div>
    <w:div w:id="1016616021">
      <w:bodyDiv w:val="1"/>
      <w:marLeft w:val="0"/>
      <w:marRight w:val="0"/>
      <w:marTop w:val="0"/>
      <w:marBottom w:val="0"/>
      <w:divBdr>
        <w:top w:val="none" w:sz="0" w:space="0" w:color="auto"/>
        <w:left w:val="none" w:sz="0" w:space="0" w:color="auto"/>
        <w:bottom w:val="none" w:sz="0" w:space="0" w:color="auto"/>
        <w:right w:val="none" w:sz="0" w:space="0" w:color="auto"/>
      </w:divBdr>
    </w:div>
    <w:div w:id="1017582888">
      <w:bodyDiv w:val="1"/>
      <w:marLeft w:val="0"/>
      <w:marRight w:val="0"/>
      <w:marTop w:val="0"/>
      <w:marBottom w:val="0"/>
      <w:divBdr>
        <w:top w:val="none" w:sz="0" w:space="0" w:color="auto"/>
        <w:left w:val="none" w:sz="0" w:space="0" w:color="auto"/>
        <w:bottom w:val="none" w:sz="0" w:space="0" w:color="auto"/>
        <w:right w:val="none" w:sz="0" w:space="0" w:color="auto"/>
      </w:divBdr>
    </w:div>
    <w:div w:id="1026248425">
      <w:bodyDiv w:val="1"/>
      <w:marLeft w:val="0"/>
      <w:marRight w:val="0"/>
      <w:marTop w:val="0"/>
      <w:marBottom w:val="0"/>
      <w:divBdr>
        <w:top w:val="none" w:sz="0" w:space="0" w:color="auto"/>
        <w:left w:val="none" w:sz="0" w:space="0" w:color="auto"/>
        <w:bottom w:val="none" w:sz="0" w:space="0" w:color="auto"/>
        <w:right w:val="none" w:sz="0" w:space="0" w:color="auto"/>
      </w:divBdr>
    </w:div>
    <w:div w:id="1026753755">
      <w:bodyDiv w:val="1"/>
      <w:marLeft w:val="0"/>
      <w:marRight w:val="0"/>
      <w:marTop w:val="0"/>
      <w:marBottom w:val="0"/>
      <w:divBdr>
        <w:top w:val="none" w:sz="0" w:space="0" w:color="auto"/>
        <w:left w:val="none" w:sz="0" w:space="0" w:color="auto"/>
        <w:bottom w:val="none" w:sz="0" w:space="0" w:color="auto"/>
        <w:right w:val="none" w:sz="0" w:space="0" w:color="auto"/>
      </w:divBdr>
    </w:div>
    <w:div w:id="1030110115">
      <w:bodyDiv w:val="1"/>
      <w:marLeft w:val="0"/>
      <w:marRight w:val="0"/>
      <w:marTop w:val="0"/>
      <w:marBottom w:val="0"/>
      <w:divBdr>
        <w:top w:val="none" w:sz="0" w:space="0" w:color="auto"/>
        <w:left w:val="none" w:sz="0" w:space="0" w:color="auto"/>
        <w:bottom w:val="none" w:sz="0" w:space="0" w:color="auto"/>
        <w:right w:val="none" w:sz="0" w:space="0" w:color="auto"/>
      </w:divBdr>
    </w:div>
    <w:div w:id="1032802460">
      <w:bodyDiv w:val="1"/>
      <w:marLeft w:val="0"/>
      <w:marRight w:val="0"/>
      <w:marTop w:val="0"/>
      <w:marBottom w:val="0"/>
      <w:divBdr>
        <w:top w:val="none" w:sz="0" w:space="0" w:color="auto"/>
        <w:left w:val="none" w:sz="0" w:space="0" w:color="auto"/>
        <w:bottom w:val="none" w:sz="0" w:space="0" w:color="auto"/>
        <w:right w:val="none" w:sz="0" w:space="0" w:color="auto"/>
      </w:divBdr>
    </w:div>
    <w:div w:id="1047874926">
      <w:bodyDiv w:val="1"/>
      <w:marLeft w:val="0"/>
      <w:marRight w:val="0"/>
      <w:marTop w:val="0"/>
      <w:marBottom w:val="0"/>
      <w:divBdr>
        <w:top w:val="none" w:sz="0" w:space="0" w:color="auto"/>
        <w:left w:val="none" w:sz="0" w:space="0" w:color="auto"/>
        <w:bottom w:val="none" w:sz="0" w:space="0" w:color="auto"/>
        <w:right w:val="none" w:sz="0" w:space="0" w:color="auto"/>
      </w:divBdr>
    </w:div>
    <w:div w:id="1058821724">
      <w:bodyDiv w:val="1"/>
      <w:marLeft w:val="0"/>
      <w:marRight w:val="0"/>
      <w:marTop w:val="0"/>
      <w:marBottom w:val="0"/>
      <w:divBdr>
        <w:top w:val="none" w:sz="0" w:space="0" w:color="auto"/>
        <w:left w:val="none" w:sz="0" w:space="0" w:color="auto"/>
        <w:bottom w:val="none" w:sz="0" w:space="0" w:color="auto"/>
        <w:right w:val="none" w:sz="0" w:space="0" w:color="auto"/>
      </w:divBdr>
    </w:div>
    <w:div w:id="1075516365">
      <w:bodyDiv w:val="1"/>
      <w:marLeft w:val="0"/>
      <w:marRight w:val="0"/>
      <w:marTop w:val="0"/>
      <w:marBottom w:val="0"/>
      <w:divBdr>
        <w:top w:val="none" w:sz="0" w:space="0" w:color="auto"/>
        <w:left w:val="none" w:sz="0" w:space="0" w:color="auto"/>
        <w:bottom w:val="none" w:sz="0" w:space="0" w:color="auto"/>
        <w:right w:val="none" w:sz="0" w:space="0" w:color="auto"/>
      </w:divBdr>
    </w:div>
    <w:div w:id="1084454194">
      <w:bodyDiv w:val="1"/>
      <w:marLeft w:val="0"/>
      <w:marRight w:val="0"/>
      <w:marTop w:val="0"/>
      <w:marBottom w:val="0"/>
      <w:divBdr>
        <w:top w:val="none" w:sz="0" w:space="0" w:color="auto"/>
        <w:left w:val="none" w:sz="0" w:space="0" w:color="auto"/>
        <w:bottom w:val="none" w:sz="0" w:space="0" w:color="auto"/>
        <w:right w:val="none" w:sz="0" w:space="0" w:color="auto"/>
      </w:divBdr>
    </w:div>
    <w:div w:id="1085418438">
      <w:bodyDiv w:val="1"/>
      <w:marLeft w:val="0"/>
      <w:marRight w:val="0"/>
      <w:marTop w:val="0"/>
      <w:marBottom w:val="0"/>
      <w:divBdr>
        <w:top w:val="none" w:sz="0" w:space="0" w:color="auto"/>
        <w:left w:val="none" w:sz="0" w:space="0" w:color="auto"/>
        <w:bottom w:val="none" w:sz="0" w:space="0" w:color="auto"/>
        <w:right w:val="none" w:sz="0" w:space="0" w:color="auto"/>
      </w:divBdr>
    </w:div>
    <w:div w:id="1090002431">
      <w:bodyDiv w:val="1"/>
      <w:marLeft w:val="0"/>
      <w:marRight w:val="0"/>
      <w:marTop w:val="0"/>
      <w:marBottom w:val="0"/>
      <w:divBdr>
        <w:top w:val="none" w:sz="0" w:space="0" w:color="auto"/>
        <w:left w:val="none" w:sz="0" w:space="0" w:color="auto"/>
        <w:bottom w:val="none" w:sz="0" w:space="0" w:color="auto"/>
        <w:right w:val="none" w:sz="0" w:space="0" w:color="auto"/>
      </w:divBdr>
    </w:div>
    <w:div w:id="1091007703">
      <w:bodyDiv w:val="1"/>
      <w:marLeft w:val="0"/>
      <w:marRight w:val="0"/>
      <w:marTop w:val="0"/>
      <w:marBottom w:val="0"/>
      <w:divBdr>
        <w:top w:val="none" w:sz="0" w:space="0" w:color="auto"/>
        <w:left w:val="none" w:sz="0" w:space="0" w:color="auto"/>
        <w:bottom w:val="none" w:sz="0" w:space="0" w:color="auto"/>
        <w:right w:val="none" w:sz="0" w:space="0" w:color="auto"/>
      </w:divBdr>
    </w:div>
    <w:div w:id="1095632863">
      <w:bodyDiv w:val="1"/>
      <w:marLeft w:val="0"/>
      <w:marRight w:val="0"/>
      <w:marTop w:val="0"/>
      <w:marBottom w:val="0"/>
      <w:divBdr>
        <w:top w:val="none" w:sz="0" w:space="0" w:color="auto"/>
        <w:left w:val="none" w:sz="0" w:space="0" w:color="auto"/>
        <w:bottom w:val="none" w:sz="0" w:space="0" w:color="auto"/>
        <w:right w:val="none" w:sz="0" w:space="0" w:color="auto"/>
      </w:divBdr>
    </w:div>
    <w:div w:id="1097754936">
      <w:bodyDiv w:val="1"/>
      <w:marLeft w:val="0"/>
      <w:marRight w:val="0"/>
      <w:marTop w:val="0"/>
      <w:marBottom w:val="0"/>
      <w:divBdr>
        <w:top w:val="none" w:sz="0" w:space="0" w:color="auto"/>
        <w:left w:val="none" w:sz="0" w:space="0" w:color="auto"/>
        <w:bottom w:val="none" w:sz="0" w:space="0" w:color="auto"/>
        <w:right w:val="none" w:sz="0" w:space="0" w:color="auto"/>
      </w:divBdr>
    </w:div>
    <w:div w:id="1104691031">
      <w:bodyDiv w:val="1"/>
      <w:marLeft w:val="0"/>
      <w:marRight w:val="0"/>
      <w:marTop w:val="0"/>
      <w:marBottom w:val="0"/>
      <w:divBdr>
        <w:top w:val="none" w:sz="0" w:space="0" w:color="auto"/>
        <w:left w:val="none" w:sz="0" w:space="0" w:color="auto"/>
        <w:bottom w:val="none" w:sz="0" w:space="0" w:color="auto"/>
        <w:right w:val="none" w:sz="0" w:space="0" w:color="auto"/>
      </w:divBdr>
    </w:div>
    <w:div w:id="1108738935">
      <w:bodyDiv w:val="1"/>
      <w:marLeft w:val="0"/>
      <w:marRight w:val="0"/>
      <w:marTop w:val="0"/>
      <w:marBottom w:val="0"/>
      <w:divBdr>
        <w:top w:val="none" w:sz="0" w:space="0" w:color="auto"/>
        <w:left w:val="none" w:sz="0" w:space="0" w:color="auto"/>
        <w:bottom w:val="none" w:sz="0" w:space="0" w:color="auto"/>
        <w:right w:val="none" w:sz="0" w:space="0" w:color="auto"/>
      </w:divBdr>
    </w:div>
    <w:div w:id="1121922189">
      <w:bodyDiv w:val="1"/>
      <w:marLeft w:val="0"/>
      <w:marRight w:val="0"/>
      <w:marTop w:val="0"/>
      <w:marBottom w:val="0"/>
      <w:divBdr>
        <w:top w:val="none" w:sz="0" w:space="0" w:color="auto"/>
        <w:left w:val="none" w:sz="0" w:space="0" w:color="auto"/>
        <w:bottom w:val="none" w:sz="0" w:space="0" w:color="auto"/>
        <w:right w:val="none" w:sz="0" w:space="0" w:color="auto"/>
      </w:divBdr>
    </w:div>
    <w:div w:id="1140423825">
      <w:bodyDiv w:val="1"/>
      <w:marLeft w:val="0"/>
      <w:marRight w:val="0"/>
      <w:marTop w:val="0"/>
      <w:marBottom w:val="0"/>
      <w:divBdr>
        <w:top w:val="none" w:sz="0" w:space="0" w:color="auto"/>
        <w:left w:val="none" w:sz="0" w:space="0" w:color="auto"/>
        <w:bottom w:val="none" w:sz="0" w:space="0" w:color="auto"/>
        <w:right w:val="none" w:sz="0" w:space="0" w:color="auto"/>
      </w:divBdr>
    </w:div>
    <w:div w:id="1148397586">
      <w:bodyDiv w:val="1"/>
      <w:marLeft w:val="0"/>
      <w:marRight w:val="0"/>
      <w:marTop w:val="0"/>
      <w:marBottom w:val="0"/>
      <w:divBdr>
        <w:top w:val="none" w:sz="0" w:space="0" w:color="auto"/>
        <w:left w:val="none" w:sz="0" w:space="0" w:color="auto"/>
        <w:bottom w:val="none" w:sz="0" w:space="0" w:color="auto"/>
        <w:right w:val="none" w:sz="0" w:space="0" w:color="auto"/>
      </w:divBdr>
    </w:div>
    <w:div w:id="1157109058">
      <w:bodyDiv w:val="1"/>
      <w:marLeft w:val="0"/>
      <w:marRight w:val="0"/>
      <w:marTop w:val="0"/>
      <w:marBottom w:val="0"/>
      <w:divBdr>
        <w:top w:val="none" w:sz="0" w:space="0" w:color="auto"/>
        <w:left w:val="none" w:sz="0" w:space="0" w:color="auto"/>
        <w:bottom w:val="none" w:sz="0" w:space="0" w:color="auto"/>
        <w:right w:val="none" w:sz="0" w:space="0" w:color="auto"/>
      </w:divBdr>
    </w:div>
    <w:div w:id="1164394465">
      <w:bodyDiv w:val="1"/>
      <w:marLeft w:val="0"/>
      <w:marRight w:val="0"/>
      <w:marTop w:val="0"/>
      <w:marBottom w:val="0"/>
      <w:divBdr>
        <w:top w:val="none" w:sz="0" w:space="0" w:color="auto"/>
        <w:left w:val="none" w:sz="0" w:space="0" w:color="auto"/>
        <w:bottom w:val="none" w:sz="0" w:space="0" w:color="auto"/>
        <w:right w:val="none" w:sz="0" w:space="0" w:color="auto"/>
      </w:divBdr>
    </w:div>
    <w:div w:id="1166282904">
      <w:bodyDiv w:val="1"/>
      <w:marLeft w:val="0"/>
      <w:marRight w:val="0"/>
      <w:marTop w:val="0"/>
      <w:marBottom w:val="0"/>
      <w:divBdr>
        <w:top w:val="none" w:sz="0" w:space="0" w:color="auto"/>
        <w:left w:val="none" w:sz="0" w:space="0" w:color="auto"/>
        <w:bottom w:val="none" w:sz="0" w:space="0" w:color="auto"/>
        <w:right w:val="none" w:sz="0" w:space="0" w:color="auto"/>
      </w:divBdr>
    </w:div>
    <w:div w:id="1168790557">
      <w:bodyDiv w:val="1"/>
      <w:marLeft w:val="0"/>
      <w:marRight w:val="0"/>
      <w:marTop w:val="0"/>
      <w:marBottom w:val="0"/>
      <w:divBdr>
        <w:top w:val="none" w:sz="0" w:space="0" w:color="auto"/>
        <w:left w:val="none" w:sz="0" w:space="0" w:color="auto"/>
        <w:bottom w:val="none" w:sz="0" w:space="0" w:color="auto"/>
        <w:right w:val="none" w:sz="0" w:space="0" w:color="auto"/>
      </w:divBdr>
    </w:div>
    <w:div w:id="1175264687">
      <w:bodyDiv w:val="1"/>
      <w:marLeft w:val="0"/>
      <w:marRight w:val="0"/>
      <w:marTop w:val="0"/>
      <w:marBottom w:val="0"/>
      <w:divBdr>
        <w:top w:val="none" w:sz="0" w:space="0" w:color="auto"/>
        <w:left w:val="none" w:sz="0" w:space="0" w:color="auto"/>
        <w:bottom w:val="none" w:sz="0" w:space="0" w:color="auto"/>
        <w:right w:val="none" w:sz="0" w:space="0" w:color="auto"/>
      </w:divBdr>
    </w:div>
    <w:div w:id="1176268029">
      <w:bodyDiv w:val="1"/>
      <w:marLeft w:val="0"/>
      <w:marRight w:val="0"/>
      <w:marTop w:val="0"/>
      <w:marBottom w:val="0"/>
      <w:divBdr>
        <w:top w:val="none" w:sz="0" w:space="0" w:color="auto"/>
        <w:left w:val="none" w:sz="0" w:space="0" w:color="auto"/>
        <w:bottom w:val="none" w:sz="0" w:space="0" w:color="auto"/>
        <w:right w:val="none" w:sz="0" w:space="0" w:color="auto"/>
      </w:divBdr>
    </w:div>
    <w:div w:id="1191726728">
      <w:bodyDiv w:val="1"/>
      <w:marLeft w:val="0"/>
      <w:marRight w:val="0"/>
      <w:marTop w:val="0"/>
      <w:marBottom w:val="0"/>
      <w:divBdr>
        <w:top w:val="none" w:sz="0" w:space="0" w:color="auto"/>
        <w:left w:val="none" w:sz="0" w:space="0" w:color="auto"/>
        <w:bottom w:val="none" w:sz="0" w:space="0" w:color="auto"/>
        <w:right w:val="none" w:sz="0" w:space="0" w:color="auto"/>
      </w:divBdr>
    </w:div>
    <w:div w:id="1195388273">
      <w:bodyDiv w:val="1"/>
      <w:marLeft w:val="0"/>
      <w:marRight w:val="0"/>
      <w:marTop w:val="0"/>
      <w:marBottom w:val="0"/>
      <w:divBdr>
        <w:top w:val="none" w:sz="0" w:space="0" w:color="auto"/>
        <w:left w:val="none" w:sz="0" w:space="0" w:color="auto"/>
        <w:bottom w:val="none" w:sz="0" w:space="0" w:color="auto"/>
        <w:right w:val="none" w:sz="0" w:space="0" w:color="auto"/>
      </w:divBdr>
    </w:div>
    <w:div w:id="1201940549">
      <w:bodyDiv w:val="1"/>
      <w:marLeft w:val="0"/>
      <w:marRight w:val="0"/>
      <w:marTop w:val="0"/>
      <w:marBottom w:val="0"/>
      <w:divBdr>
        <w:top w:val="none" w:sz="0" w:space="0" w:color="auto"/>
        <w:left w:val="none" w:sz="0" w:space="0" w:color="auto"/>
        <w:bottom w:val="none" w:sz="0" w:space="0" w:color="auto"/>
        <w:right w:val="none" w:sz="0" w:space="0" w:color="auto"/>
      </w:divBdr>
    </w:div>
    <w:div w:id="1204903024">
      <w:bodyDiv w:val="1"/>
      <w:marLeft w:val="0"/>
      <w:marRight w:val="0"/>
      <w:marTop w:val="0"/>
      <w:marBottom w:val="0"/>
      <w:divBdr>
        <w:top w:val="none" w:sz="0" w:space="0" w:color="auto"/>
        <w:left w:val="none" w:sz="0" w:space="0" w:color="auto"/>
        <w:bottom w:val="none" w:sz="0" w:space="0" w:color="auto"/>
        <w:right w:val="none" w:sz="0" w:space="0" w:color="auto"/>
      </w:divBdr>
    </w:div>
    <w:div w:id="1211384988">
      <w:bodyDiv w:val="1"/>
      <w:marLeft w:val="0"/>
      <w:marRight w:val="0"/>
      <w:marTop w:val="0"/>
      <w:marBottom w:val="0"/>
      <w:divBdr>
        <w:top w:val="none" w:sz="0" w:space="0" w:color="auto"/>
        <w:left w:val="none" w:sz="0" w:space="0" w:color="auto"/>
        <w:bottom w:val="none" w:sz="0" w:space="0" w:color="auto"/>
        <w:right w:val="none" w:sz="0" w:space="0" w:color="auto"/>
      </w:divBdr>
    </w:div>
    <w:div w:id="1218588435">
      <w:bodyDiv w:val="1"/>
      <w:marLeft w:val="0"/>
      <w:marRight w:val="0"/>
      <w:marTop w:val="0"/>
      <w:marBottom w:val="0"/>
      <w:divBdr>
        <w:top w:val="none" w:sz="0" w:space="0" w:color="auto"/>
        <w:left w:val="none" w:sz="0" w:space="0" w:color="auto"/>
        <w:bottom w:val="none" w:sz="0" w:space="0" w:color="auto"/>
        <w:right w:val="none" w:sz="0" w:space="0" w:color="auto"/>
      </w:divBdr>
    </w:div>
    <w:div w:id="1220556619">
      <w:bodyDiv w:val="1"/>
      <w:marLeft w:val="0"/>
      <w:marRight w:val="0"/>
      <w:marTop w:val="0"/>
      <w:marBottom w:val="0"/>
      <w:divBdr>
        <w:top w:val="none" w:sz="0" w:space="0" w:color="auto"/>
        <w:left w:val="none" w:sz="0" w:space="0" w:color="auto"/>
        <w:bottom w:val="none" w:sz="0" w:space="0" w:color="auto"/>
        <w:right w:val="none" w:sz="0" w:space="0" w:color="auto"/>
      </w:divBdr>
    </w:div>
    <w:div w:id="1226061589">
      <w:bodyDiv w:val="1"/>
      <w:marLeft w:val="0"/>
      <w:marRight w:val="0"/>
      <w:marTop w:val="0"/>
      <w:marBottom w:val="0"/>
      <w:divBdr>
        <w:top w:val="none" w:sz="0" w:space="0" w:color="auto"/>
        <w:left w:val="none" w:sz="0" w:space="0" w:color="auto"/>
        <w:bottom w:val="none" w:sz="0" w:space="0" w:color="auto"/>
        <w:right w:val="none" w:sz="0" w:space="0" w:color="auto"/>
      </w:divBdr>
    </w:div>
    <w:div w:id="1227758439">
      <w:bodyDiv w:val="1"/>
      <w:marLeft w:val="0"/>
      <w:marRight w:val="0"/>
      <w:marTop w:val="0"/>
      <w:marBottom w:val="0"/>
      <w:divBdr>
        <w:top w:val="none" w:sz="0" w:space="0" w:color="auto"/>
        <w:left w:val="none" w:sz="0" w:space="0" w:color="auto"/>
        <w:bottom w:val="none" w:sz="0" w:space="0" w:color="auto"/>
        <w:right w:val="none" w:sz="0" w:space="0" w:color="auto"/>
      </w:divBdr>
    </w:div>
    <w:div w:id="1230767034">
      <w:bodyDiv w:val="1"/>
      <w:marLeft w:val="0"/>
      <w:marRight w:val="0"/>
      <w:marTop w:val="0"/>
      <w:marBottom w:val="0"/>
      <w:divBdr>
        <w:top w:val="none" w:sz="0" w:space="0" w:color="auto"/>
        <w:left w:val="none" w:sz="0" w:space="0" w:color="auto"/>
        <w:bottom w:val="none" w:sz="0" w:space="0" w:color="auto"/>
        <w:right w:val="none" w:sz="0" w:space="0" w:color="auto"/>
      </w:divBdr>
    </w:div>
    <w:div w:id="1233541645">
      <w:bodyDiv w:val="1"/>
      <w:marLeft w:val="0"/>
      <w:marRight w:val="0"/>
      <w:marTop w:val="0"/>
      <w:marBottom w:val="0"/>
      <w:divBdr>
        <w:top w:val="none" w:sz="0" w:space="0" w:color="auto"/>
        <w:left w:val="none" w:sz="0" w:space="0" w:color="auto"/>
        <w:bottom w:val="none" w:sz="0" w:space="0" w:color="auto"/>
        <w:right w:val="none" w:sz="0" w:space="0" w:color="auto"/>
      </w:divBdr>
    </w:div>
    <w:div w:id="1245146710">
      <w:bodyDiv w:val="1"/>
      <w:marLeft w:val="0"/>
      <w:marRight w:val="0"/>
      <w:marTop w:val="0"/>
      <w:marBottom w:val="0"/>
      <w:divBdr>
        <w:top w:val="none" w:sz="0" w:space="0" w:color="auto"/>
        <w:left w:val="none" w:sz="0" w:space="0" w:color="auto"/>
        <w:bottom w:val="none" w:sz="0" w:space="0" w:color="auto"/>
        <w:right w:val="none" w:sz="0" w:space="0" w:color="auto"/>
      </w:divBdr>
    </w:div>
    <w:div w:id="1245215029">
      <w:bodyDiv w:val="1"/>
      <w:marLeft w:val="0"/>
      <w:marRight w:val="0"/>
      <w:marTop w:val="0"/>
      <w:marBottom w:val="0"/>
      <w:divBdr>
        <w:top w:val="none" w:sz="0" w:space="0" w:color="auto"/>
        <w:left w:val="none" w:sz="0" w:space="0" w:color="auto"/>
        <w:bottom w:val="none" w:sz="0" w:space="0" w:color="auto"/>
        <w:right w:val="none" w:sz="0" w:space="0" w:color="auto"/>
      </w:divBdr>
    </w:div>
    <w:div w:id="1247031556">
      <w:bodyDiv w:val="1"/>
      <w:marLeft w:val="0"/>
      <w:marRight w:val="0"/>
      <w:marTop w:val="0"/>
      <w:marBottom w:val="0"/>
      <w:divBdr>
        <w:top w:val="none" w:sz="0" w:space="0" w:color="auto"/>
        <w:left w:val="none" w:sz="0" w:space="0" w:color="auto"/>
        <w:bottom w:val="none" w:sz="0" w:space="0" w:color="auto"/>
        <w:right w:val="none" w:sz="0" w:space="0" w:color="auto"/>
      </w:divBdr>
    </w:div>
    <w:div w:id="1252080741">
      <w:bodyDiv w:val="1"/>
      <w:marLeft w:val="0"/>
      <w:marRight w:val="0"/>
      <w:marTop w:val="0"/>
      <w:marBottom w:val="0"/>
      <w:divBdr>
        <w:top w:val="none" w:sz="0" w:space="0" w:color="auto"/>
        <w:left w:val="none" w:sz="0" w:space="0" w:color="auto"/>
        <w:bottom w:val="none" w:sz="0" w:space="0" w:color="auto"/>
        <w:right w:val="none" w:sz="0" w:space="0" w:color="auto"/>
      </w:divBdr>
    </w:div>
    <w:div w:id="1258101922">
      <w:bodyDiv w:val="1"/>
      <w:marLeft w:val="0"/>
      <w:marRight w:val="0"/>
      <w:marTop w:val="0"/>
      <w:marBottom w:val="0"/>
      <w:divBdr>
        <w:top w:val="none" w:sz="0" w:space="0" w:color="auto"/>
        <w:left w:val="none" w:sz="0" w:space="0" w:color="auto"/>
        <w:bottom w:val="none" w:sz="0" w:space="0" w:color="auto"/>
        <w:right w:val="none" w:sz="0" w:space="0" w:color="auto"/>
      </w:divBdr>
    </w:div>
    <w:div w:id="1274362447">
      <w:bodyDiv w:val="1"/>
      <w:marLeft w:val="0"/>
      <w:marRight w:val="0"/>
      <w:marTop w:val="0"/>
      <w:marBottom w:val="0"/>
      <w:divBdr>
        <w:top w:val="none" w:sz="0" w:space="0" w:color="auto"/>
        <w:left w:val="none" w:sz="0" w:space="0" w:color="auto"/>
        <w:bottom w:val="none" w:sz="0" w:space="0" w:color="auto"/>
        <w:right w:val="none" w:sz="0" w:space="0" w:color="auto"/>
      </w:divBdr>
    </w:div>
    <w:div w:id="1291011860">
      <w:bodyDiv w:val="1"/>
      <w:marLeft w:val="0"/>
      <w:marRight w:val="0"/>
      <w:marTop w:val="0"/>
      <w:marBottom w:val="0"/>
      <w:divBdr>
        <w:top w:val="none" w:sz="0" w:space="0" w:color="auto"/>
        <w:left w:val="none" w:sz="0" w:space="0" w:color="auto"/>
        <w:bottom w:val="none" w:sz="0" w:space="0" w:color="auto"/>
        <w:right w:val="none" w:sz="0" w:space="0" w:color="auto"/>
      </w:divBdr>
    </w:div>
    <w:div w:id="1292442841">
      <w:bodyDiv w:val="1"/>
      <w:marLeft w:val="0"/>
      <w:marRight w:val="0"/>
      <w:marTop w:val="0"/>
      <w:marBottom w:val="0"/>
      <w:divBdr>
        <w:top w:val="none" w:sz="0" w:space="0" w:color="auto"/>
        <w:left w:val="none" w:sz="0" w:space="0" w:color="auto"/>
        <w:bottom w:val="none" w:sz="0" w:space="0" w:color="auto"/>
        <w:right w:val="none" w:sz="0" w:space="0" w:color="auto"/>
      </w:divBdr>
    </w:div>
    <w:div w:id="1303387862">
      <w:bodyDiv w:val="1"/>
      <w:marLeft w:val="0"/>
      <w:marRight w:val="0"/>
      <w:marTop w:val="0"/>
      <w:marBottom w:val="0"/>
      <w:divBdr>
        <w:top w:val="none" w:sz="0" w:space="0" w:color="auto"/>
        <w:left w:val="none" w:sz="0" w:space="0" w:color="auto"/>
        <w:bottom w:val="none" w:sz="0" w:space="0" w:color="auto"/>
        <w:right w:val="none" w:sz="0" w:space="0" w:color="auto"/>
      </w:divBdr>
      <w:divsChild>
        <w:div w:id="992028003">
          <w:marLeft w:val="0"/>
          <w:marRight w:val="0"/>
          <w:marTop w:val="0"/>
          <w:marBottom w:val="0"/>
          <w:divBdr>
            <w:top w:val="none" w:sz="0" w:space="0" w:color="auto"/>
            <w:left w:val="none" w:sz="0" w:space="0" w:color="auto"/>
            <w:bottom w:val="none" w:sz="0" w:space="0" w:color="auto"/>
            <w:right w:val="none" w:sz="0" w:space="0" w:color="auto"/>
          </w:divBdr>
          <w:divsChild>
            <w:div w:id="1528443492">
              <w:marLeft w:val="0"/>
              <w:marRight w:val="0"/>
              <w:marTop w:val="0"/>
              <w:marBottom w:val="0"/>
              <w:divBdr>
                <w:top w:val="none" w:sz="0" w:space="0" w:color="auto"/>
                <w:left w:val="none" w:sz="0" w:space="0" w:color="auto"/>
                <w:bottom w:val="none" w:sz="0" w:space="0" w:color="auto"/>
                <w:right w:val="none" w:sz="0" w:space="0" w:color="auto"/>
              </w:divBdr>
              <w:divsChild>
                <w:div w:id="76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6192">
      <w:bodyDiv w:val="1"/>
      <w:marLeft w:val="0"/>
      <w:marRight w:val="0"/>
      <w:marTop w:val="0"/>
      <w:marBottom w:val="0"/>
      <w:divBdr>
        <w:top w:val="none" w:sz="0" w:space="0" w:color="auto"/>
        <w:left w:val="none" w:sz="0" w:space="0" w:color="auto"/>
        <w:bottom w:val="none" w:sz="0" w:space="0" w:color="auto"/>
        <w:right w:val="none" w:sz="0" w:space="0" w:color="auto"/>
      </w:divBdr>
    </w:div>
    <w:div w:id="1325933655">
      <w:bodyDiv w:val="1"/>
      <w:marLeft w:val="0"/>
      <w:marRight w:val="0"/>
      <w:marTop w:val="0"/>
      <w:marBottom w:val="0"/>
      <w:divBdr>
        <w:top w:val="none" w:sz="0" w:space="0" w:color="auto"/>
        <w:left w:val="none" w:sz="0" w:space="0" w:color="auto"/>
        <w:bottom w:val="none" w:sz="0" w:space="0" w:color="auto"/>
        <w:right w:val="none" w:sz="0" w:space="0" w:color="auto"/>
      </w:divBdr>
    </w:div>
    <w:div w:id="1344160961">
      <w:bodyDiv w:val="1"/>
      <w:marLeft w:val="0"/>
      <w:marRight w:val="0"/>
      <w:marTop w:val="0"/>
      <w:marBottom w:val="0"/>
      <w:divBdr>
        <w:top w:val="none" w:sz="0" w:space="0" w:color="auto"/>
        <w:left w:val="none" w:sz="0" w:space="0" w:color="auto"/>
        <w:bottom w:val="none" w:sz="0" w:space="0" w:color="auto"/>
        <w:right w:val="none" w:sz="0" w:space="0" w:color="auto"/>
      </w:divBdr>
    </w:div>
    <w:div w:id="1344169959">
      <w:bodyDiv w:val="1"/>
      <w:marLeft w:val="0"/>
      <w:marRight w:val="0"/>
      <w:marTop w:val="0"/>
      <w:marBottom w:val="0"/>
      <w:divBdr>
        <w:top w:val="none" w:sz="0" w:space="0" w:color="auto"/>
        <w:left w:val="none" w:sz="0" w:space="0" w:color="auto"/>
        <w:bottom w:val="none" w:sz="0" w:space="0" w:color="auto"/>
        <w:right w:val="none" w:sz="0" w:space="0" w:color="auto"/>
      </w:divBdr>
    </w:div>
    <w:div w:id="1351179621">
      <w:bodyDiv w:val="1"/>
      <w:marLeft w:val="0"/>
      <w:marRight w:val="0"/>
      <w:marTop w:val="0"/>
      <w:marBottom w:val="0"/>
      <w:divBdr>
        <w:top w:val="none" w:sz="0" w:space="0" w:color="auto"/>
        <w:left w:val="none" w:sz="0" w:space="0" w:color="auto"/>
        <w:bottom w:val="none" w:sz="0" w:space="0" w:color="auto"/>
        <w:right w:val="none" w:sz="0" w:space="0" w:color="auto"/>
      </w:divBdr>
    </w:div>
    <w:div w:id="1354988790">
      <w:bodyDiv w:val="1"/>
      <w:marLeft w:val="0"/>
      <w:marRight w:val="0"/>
      <w:marTop w:val="0"/>
      <w:marBottom w:val="0"/>
      <w:divBdr>
        <w:top w:val="none" w:sz="0" w:space="0" w:color="auto"/>
        <w:left w:val="none" w:sz="0" w:space="0" w:color="auto"/>
        <w:bottom w:val="none" w:sz="0" w:space="0" w:color="auto"/>
        <w:right w:val="none" w:sz="0" w:space="0" w:color="auto"/>
      </w:divBdr>
    </w:div>
    <w:div w:id="1361516906">
      <w:bodyDiv w:val="1"/>
      <w:marLeft w:val="0"/>
      <w:marRight w:val="0"/>
      <w:marTop w:val="0"/>
      <w:marBottom w:val="0"/>
      <w:divBdr>
        <w:top w:val="none" w:sz="0" w:space="0" w:color="auto"/>
        <w:left w:val="none" w:sz="0" w:space="0" w:color="auto"/>
        <w:bottom w:val="none" w:sz="0" w:space="0" w:color="auto"/>
        <w:right w:val="none" w:sz="0" w:space="0" w:color="auto"/>
      </w:divBdr>
    </w:div>
    <w:div w:id="1368607964">
      <w:bodyDiv w:val="1"/>
      <w:marLeft w:val="0"/>
      <w:marRight w:val="0"/>
      <w:marTop w:val="0"/>
      <w:marBottom w:val="0"/>
      <w:divBdr>
        <w:top w:val="none" w:sz="0" w:space="0" w:color="auto"/>
        <w:left w:val="none" w:sz="0" w:space="0" w:color="auto"/>
        <w:bottom w:val="none" w:sz="0" w:space="0" w:color="auto"/>
        <w:right w:val="none" w:sz="0" w:space="0" w:color="auto"/>
      </w:divBdr>
    </w:div>
    <w:div w:id="1383946973">
      <w:bodyDiv w:val="1"/>
      <w:marLeft w:val="0"/>
      <w:marRight w:val="0"/>
      <w:marTop w:val="0"/>
      <w:marBottom w:val="0"/>
      <w:divBdr>
        <w:top w:val="none" w:sz="0" w:space="0" w:color="auto"/>
        <w:left w:val="none" w:sz="0" w:space="0" w:color="auto"/>
        <w:bottom w:val="none" w:sz="0" w:space="0" w:color="auto"/>
        <w:right w:val="none" w:sz="0" w:space="0" w:color="auto"/>
      </w:divBdr>
    </w:div>
    <w:div w:id="1384140047">
      <w:bodyDiv w:val="1"/>
      <w:marLeft w:val="0"/>
      <w:marRight w:val="0"/>
      <w:marTop w:val="0"/>
      <w:marBottom w:val="0"/>
      <w:divBdr>
        <w:top w:val="none" w:sz="0" w:space="0" w:color="auto"/>
        <w:left w:val="none" w:sz="0" w:space="0" w:color="auto"/>
        <w:bottom w:val="none" w:sz="0" w:space="0" w:color="auto"/>
        <w:right w:val="none" w:sz="0" w:space="0" w:color="auto"/>
      </w:divBdr>
    </w:div>
    <w:div w:id="1388844660">
      <w:bodyDiv w:val="1"/>
      <w:marLeft w:val="0"/>
      <w:marRight w:val="0"/>
      <w:marTop w:val="0"/>
      <w:marBottom w:val="0"/>
      <w:divBdr>
        <w:top w:val="none" w:sz="0" w:space="0" w:color="auto"/>
        <w:left w:val="none" w:sz="0" w:space="0" w:color="auto"/>
        <w:bottom w:val="none" w:sz="0" w:space="0" w:color="auto"/>
        <w:right w:val="none" w:sz="0" w:space="0" w:color="auto"/>
      </w:divBdr>
    </w:div>
    <w:div w:id="1392771632">
      <w:bodyDiv w:val="1"/>
      <w:marLeft w:val="0"/>
      <w:marRight w:val="0"/>
      <w:marTop w:val="0"/>
      <w:marBottom w:val="0"/>
      <w:divBdr>
        <w:top w:val="none" w:sz="0" w:space="0" w:color="auto"/>
        <w:left w:val="none" w:sz="0" w:space="0" w:color="auto"/>
        <w:bottom w:val="none" w:sz="0" w:space="0" w:color="auto"/>
        <w:right w:val="none" w:sz="0" w:space="0" w:color="auto"/>
      </w:divBdr>
    </w:div>
    <w:div w:id="1398167356">
      <w:bodyDiv w:val="1"/>
      <w:marLeft w:val="0"/>
      <w:marRight w:val="0"/>
      <w:marTop w:val="0"/>
      <w:marBottom w:val="0"/>
      <w:divBdr>
        <w:top w:val="none" w:sz="0" w:space="0" w:color="auto"/>
        <w:left w:val="none" w:sz="0" w:space="0" w:color="auto"/>
        <w:bottom w:val="none" w:sz="0" w:space="0" w:color="auto"/>
        <w:right w:val="none" w:sz="0" w:space="0" w:color="auto"/>
      </w:divBdr>
    </w:div>
    <w:div w:id="1434476480">
      <w:bodyDiv w:val="1"/>
      <w:marLeft w:val="0"/>
      <w:marRight w:val="0"/>
      <w:marTop w:val="0"/>
      <w:marBottom w:val="0"/>
      <w:divBdr>
        <w:top w:val="none" w:sz="0" w:space="0" w:color="auto"/>
        <w:left w:val="none" w:sz="0" w:space="0" w:color="auto"/>
        <w:bottom w:val="none" w:sz="0" w:space="0" w:color="auto"/>
        <w:right w:val="none" w:sz="0" w:space="0" w:color="auto"/>
      </w:divBdr>
    </w:div>
    <w:div w:id="1435904206">
      <w:bodyDiv w:val="1"/>
      <w:marLeft w:val="0"/>
      <w:marRight w:val="0"/>
      <w:marTop w:val="0"/>
      <w:marBottom w:val="0"/>
      <w:divBdr>
        <w:top w:val="none" w:sz="0" w:space="0" w:color="auto"/>
        <w:left w:val="none" w:sz="0" w:space="0" w:color="auto"/>
        <w:bottom w:val="none" w:sz="0" w:space="0" w:color="auto"/>
        <w:right w:val="none" w:sz="0" w:space="0" w:color="auto"/>
      </w:divBdr>
    </w:div>
    <w:div w:id="1441103340">
      <w:bodyDiv w:val="1"/>
      <w:marLeft w:val="0"/>
      <w:marRight w:val="0"/>
      <w:marTop w:val="0"/>
      <w:marBottom w:val="0"/>
      <w:divBdr>
        <w:top w:val="none" w:sz="0" w:space="0" w:color="auto"/>
        <w:left w:val="none" w:sz="0" w:space="0" w:color="auto"/>
        <w:bottom w:val="none" w:sz="0" w:space="0" w:color="auto"/>
        <w:right w:val="none" w:sz="0" w:space="0" w:color="auto"/>
      </w:divBdr>
    </w:div>
    <w:div w:id="1442072815">
      <w:bodyDiv w:val="1"/>
      <w:marLeft w:val="0"/>
      <w:marRight w:val="0"/>
      <w:marTop w:val="0"/>
      <w:marBottom w:val="0"/>
      <w:divBdr>
        <w:top w:val="none" w:sz="0" w:space="0" w:color="auto"/>
        <w:left w:val="none" w:sz="0" w:space="0" w:color="auto"/>
        <w:bottom w:val="none" w:sz="0" w:space="0" w:color="auto"/>
        <w:right w:val="none" w:sz="0" w:space="0" w:color="auto"/>
      </w:divBdr>
    </w:div>
    <w:div w:id="1451776194">
      <w:bodyDiv w:val="1"/>
      <w:marLeft w:val="0"/>
      <w:marRight w:val="0"/>
      <w:marTop w:val="0"/>
      <w:marBottom w:val="0"/>
      <w:divBdr>
        <w:top w:val="none" w:sz="0" w:space="0" w:color="auto"/>
        <w:left w:val="none" w:sz="0" w:space="0" w:color="auto"/>
        <w:bottom w:val="none" w:sz="0" w:space="0" w:color="auto"/>
        <w:right w:val="none" w:sz="0" w:space="0" w:color="auto"/>
      </w:divBdr>
    </w:div>
    <w:div w:id="1451977615">
      <w:bodyDiv w:val="1"/>
      <w:marLeft w:val="0"/>
      <w:marRight w:val="0"/>
      <w:marTop w:val="0"/>
      <w:marBottom w:val="0"/>
      <w:divBdr>
        <w:top w:val="none" w:sz="0" w:space="0" w:color="auto"/>
        <w:left w:val="none" w:sz="0" w:space="0" w:color="auto"/>
        <w:bottom w:val="none" w:sz="0" w:space="0" w:color="auto"/>
        <w:right w:val="none" w:sz="0" w:space="0" w:color="auto"/>
      </w:divBdr>
    </w:div>
    <w:div w:id="1458177607">
      <w:bodyDiv w:val="1"/>
      <w:marLeft w:val="0"/>
      <w:marRight w:val="0"/>
      <w:marTop w:val="0"/>
      <w:marBottom w:val="0"/>
      <w:divBdr>
        <w:top w:val="none" w:sz="0" w:space="0" w:color="auto"/>
        <w:left w:val="none" w:sz="0" w:space="0" w:color="auto"/>
        <w:bottom w:val="none" w:sz="0" w:space="0" w:color="auto"/>
        <w:right w:val="none" w:sz="0" w:space="0" w:color="auto"/>
      </w:divBdr>
    </w:div>
    <w:div w:id="1461915649">
      <w:bodyDiv w:val="1"/>
      <w:marLeft w:val="0"/>
      <w:marRight w:val="0"/>
      <w:marTop w:val="0"/>
      <w:marBottom w:val="0"/>
      <w:divBdr>
        <w:top w:val="none" w:sz="0" w:space="0" w:color="auto"/>
        <w:left w:val="none" w:sz="0" w:space="0" w:color="auto"/>
        <w:bottom w:val="none" w:sz="0" w:space="0" w:color="auto"/>
        <w:right w:val="none" w:sz="0" w:space="0" w:color="auto"/>
      </w:divBdr>
    </w:div>
    <w:div w:id="1468864382">
      <w:bodyDiv w:val="1"/>
      <w:marLeft w:val="0"/>
      <w:marRight w:val="0"/>
      <w:marTop w:val="0"/>
      <w:marBottom w:val="0"/>
      <w:divBdr>
        <w:top w:val="none" w:sz="0" w:space="0" w:color="auto"/>
        <w:left w:val="none" w:sz="0" w:space="0" w:color="auto"/>
        <w:bottom w:val="none" w:sz="0" w:space="0" w:color="auto"/>
        <w:right w:val="none" w:sz="0" w:space="0" w:color="auto"/>
      </w:divBdr>
    </w:div>
    <w:div w:id="1471051649">
      <w:bodyDiv w:val="1"/>
      <w:marLeft w:val="0"/>
      <w:marRight w:val="0"/>
      <w:marTop w:val="0"/>
      <w:marBottom w:val="0"/>
      <w:divBdr>
        <w:top w:val="none" w:sz="0" w:space="0" w:color="auto"/>
        <w:left w:val="none" w:sz="0" w:space="0" w:color="auto"/>
        <w:bottom w:val="none" w:sz="0" w:space="0" w:color="auto"/>
        <w:right w:val="none" w:sz="0" w:space="0" w:color="auto"/>
      </w:divBdr>
    </w:div>
    <w:div w:id="1471290467">
      <w:bodyDiv w:val="1"/>
      <w:marLeft w:val="0"/>
      <w:marRight w:val="0"/>
      <w:marTop w:val="0"/>
      <w:marBottom w:val="0"/>
      <w:divBdr>
        <w:top w:val="none" w:sz="0" w:space="0" w:color="auto"/>
        <w:left w:val="none" w:sz="0" w:space="0" w:color="auto"/>
        <w:bottom w:val="none" w:sz="0" w:space="0" w:color="auto"/>
        <w:right w:val="none" w:sz="0" w:space="0" w:color="auto"/>
      </w:divBdr>
    </w:div>
    <w:div w:id="1487240119">
      <w:bodyDiv w:val="1"/>
      <w:marLeft w:val="0"/>
      <w:marRight w:val="0"/>
      <w:marTop w:val="0"/>
      <w:marBottom w:val="0"/>
      <w:divBdr>
        <w:top w:val="none" w:sz="0" w:space="0" w:color="auto"/>
        <w:left w:val="none" w:sz="0" w:space="0" w:color="auto"/>
        <w:bottom w:val="none" w:sz="0" w:space="0" w:color="auto"/>
        <w:right w:val="none" w:sz="0" w:space="0" w:color="auto"/>
      </w:divBdr>
    </w:div>
    <w:div w:id="1488015461">
      <w:bodyDiv w:val="1"/>
      <w:marLeft w:val="0"/>
      <w:marRight w:val="0"/>
      <w:marTop w:val="0"/>
      <w:marBottom w:val="0"/>
      <w:divBdr>
        <w:top w:val="none" w:sz="0" w:space="0" w:color="auto"/>
        <w:left w:val="none" w:sz="0" w:space="0" w:color="auto"/>
        <w:bottom w:val="none" w:sz="0" w:space="0" w:color="auto"/>
        <w:right w:val="none" w:sz="0" w:space="0" w:color="auto"/>
      </w:divBdr>
    </w:div>
    <w:div w:id="1488933045">
      <w:bodyDiv w:val="1"/>
      <w:marLeft w:val="0"/>
      <w:marRight w:val="0"/>
      <w:marTop w:val="0"/>
      <w:marBottom w:val="0"/>
      <w:divBdr>
        <w:top w:val="none" w:sz="0" w:space="0" w:color="auto"/>
        <w:left w:val="none" w:sz="0" w:space="0" w:color="auto"/>
        <w:bottom w:val="none" w:sz="0" w:space="0" w:color="auto"/>
        <w:right w:val="none" w:sz="0" w:space="0" w:color="auto"/>
      </w:divBdr>
    </w:div>
    <w:div w:id="1490905974">
      <w:bodyDiv w:val="1"/>
      <w:marLeft w:val="0"/>
      <w:marRight w:val="0"/>
      <w:marTop w:val="0"/>
      <w:marBottom w:val="0"/>
      <w:divBdr>
        <w:top w:val="none" w:sz="0" w:space="0" w:color="auto"/>
        <w:left w:val="none" w:sz="0" w:space="0" w:color="auto"/>
        <w:bottom w:val="none" w:sz="0" w:space="0" w:color="auto"/>
        <w:right w:val="none" w:sz="0" w:space="0" w:color="auto"/>
      </w:divBdr>
    </w:div>
    <w:div w:id="1492911548">
      <w:bodyDiv w:val="1"/>
      <w:marLeft w:val="0"/>
      <w:marRight w:val="0"/>
      <w:marTop w:val="0"/>
      <w:marBottom w:val="0"/>
      <w:divBdr>
        <w:top w:val="none" w:sz="0" w:space="0" w:color="auto"/>
        <w:left w:val="none" w:sz="0" w:space="0" w:color="auto"/>
        <w:bottom w:val="none" w:sz="0" w:space="0" w:color="auto"/>
        <w:right w:val="none" w:sz="0" w:space="0" w:color="auto"/>
      </w:divBdr>
    </w:div>
    <w:div w:id="1496872285">
      <w:bodyDiv w:val="1"/>
      <w:marLeft w:val="0"/>
      <w:marRight w:val="0"/>
      <w:marTop w:val="0"/>
      <w:marBottom w:val="0"/>
      <w:divBdr>
        <w:top w:val="none" w:sz="0" w:space="0" w:color="auto"/>
        <w:left w:val="none" w:sz="0" w:space="0" w:color="auto"/>
        <w:bottom w:val="none" w:sz="0" w:space="0" w:color="auto"/>
        <w:right w:val="none" w:sz="0" w:space="0" w:color="auto"/>
      </w:divBdr>
    </w:div>
    <w:div w:id="1497963927">
      <w:bodyDiv w:val="1"/>
      <w:marLeft w:val="0"/>
      <w:marRight w:val="0"/>
      <w:marTop w:val="0"/>
      <w:marBottom w:val="0"/>
      <w:divBdr>
        <w:top w:val="none" w:sz="0" w:space="0" w:color="auto"/>
        <w:left w:val="none" w:sz="0" w:space="0" w:color="auto"/>
        <w:bottom w:val="none" w:sz="0" w:space="0" w:color="auto"/>
        <w:right w:val="none" w:sz="0" w:space="0" w:color="auto"/>
      </w:divBdr>
    </w:div>
    <w:div w:id="1514807769">
      <w:bodyDiv w:val="1"/>
      <w:marLeft w:val="0"/>
      <w:marRight w:val="0"/>
      <w:marTop w:val="0"/>
      <w:marBottom w:val="0"/>
      <w:divBdr>
        <w:top w:val="none" w:sz="0" w:space="0" w:color="auto"/>
        <w:left w:val="none" w:sz="0" w:space="0" w:color="auto"/>
        <w:bottom w:val="none" w:sz="0" w:space="0" w:color="auto"/>
        <w:right w:val="none" w:sz="0" w:space="0" w:color="auto"/>
      </w:divBdr>
    </w:div>
    <w:div w:id="1517452954">
      <w:bodyDiv w:val="1"/>
      <w:marLeft w:val="0"/>
      <w:marRight w:val="0"/>
      <w:marTop w:val="0"/>
      <w:marBottom w:val="0"/>
      <w:divBdr>
        <w:top w:val="none" w:sz="0" w:space="0" w:color="auto"/>
        <w:left w:val="none" w:sz="0" w:space="0" w:color="auto"/>
        <w:bottom w:val="none" w:sz="0" w:space="0" w:color="auto"/>
        <w:right w:val="none" w:sz="0" w:space="0" w:color="auto"/>
      </w:divBdr>
    </w:div>
    <w:div w:id="1517453259">
      <w:bodyDiv w:val="1"/>
      <w:marLeft w:val="0"/>
      <w:marRight w:val="0"/>
      <w:marTop w:val="0"/>
      <w:marBottom w:val="0"/>
      <w:divBdr>
        <w:top w:val="none" w:sz="0" w:space="0" w:color="auto"/>
        <w:left w:val="none" w:sz="0" w:space="0" w:color="auto"/>
        <w:bottom w:val="none" w:sz="0" w:space="0" w:color="auto"/>
        <w:right w:val="none" w:sz="0" w:space="0" w:color="auto"/>
      </w:divBdr>
    </w:div>
    <w:div w:id="1519847788">
      <w:bodyDiv w:val="1"/>
      <w:marLeft w:val="0"/>
      <w:marRight w:val="0"/>
      <w:marTop w:val="0"/>
      <w:marBottom w:val="0"/>
      <w:divBdr>
        <w:top w:val="none" w:sz="0" w:space="0" w:color="auto"/>
        <w:left w:val="none" w:sz="0" w:space="0" w:color="auto"/>
        <w:bottom w:val="none" w:sz="0" w:space="0" w:color="auto"/>
        <w:right w:val="none" w:sz="0" w:space="0" w:color="auto"/>
      </w:divBdr>
    </w:div>
    <w:div w:id="1521311904">
      <w:bodyDiv w:val="1"/>
      <w:marLeft w:val="0"/>
      <w:marRight w:val="0"/>
      <w:marTop w:val="0"/>
      <w:marBottom w:val="0"/>
      <w:divBdr>
        <w:top w:val="none" w:sz="0" w:space="0" w:color="auto"/>
        <w:left w:val="none" w:sz="0" w:space="0" w:color="auto"/>
        <w:bottom w:val="none" w:sz="0" w:space="0" w:color="auto"/>
        <w:right w:val="none" w:sz="0" w:space="0" w:color="auto"/>
      </w:divBdr>
    </w:div>
    <w:div w:id="1522012419">
      <w:bodyDiv w:val="1"/>
      <w:marLeft w:val="0"/>
      <w:marRight w:val="0"/>
      <w:marTop w:val="0"/>
      <w:marBottom w:val="0"/>
      <w:divBdr>
        <w:top w:val="none" w:sz="0" w:space="0" w:color="auto"/>
        <w:left w:val="none" w:sz="0" w:space="0" w:color="auto"/>
        <w:bottom w:val="none" w:sz="0" w:space="0" w:color="auto"/>
        <w:right w:val="none" w:sz="0" w:space="0" w:color="auto"/>
      </w:divBdr>
    </w:div>
    <w:div w:id="1538005346">
      <w:bodyDiv w:val="1"/>
      <w:marLeft w:val="0"/>
      <w:marRight w:val="0"/>
      <w:marTop w:val="0"/>
      <w:marBottom w:val="0"/>
      <w:divBdr>
        <w:top w:val="none" w:sz="0" w:space="0" w:color="auto"/>
        <w:left w:val="none" w:sz="0" w:space="0" w:color="auto"/>
        <w:bottom w:val="none" w:sz="0" w:space="0" w:color="auto"/>
        <w:right w:val="none" w:sz="0" w:space="0" w:color="auto"/>
      </w:divBdr>
    </w:div>
    <w:div w:id="1544291357">
      <w:bodyDiv w:val="1"/>
      <w:marLeft w:val="0"/>
      <w:marRight w:val="0"/>
      <w:marTop w:val="0"/>
      <w:marBottom w:val="0"/>
      <w:divBdr>
        <w:top w:val="none" w:sz="0" w:space="0" w:color="auto"/>
        <w:left w:val="none" w:sz="0" w:space="0" w:color="auto"/>
        <w:bottom w:val="none" w:sz="0" w:space="0" w:color="auto"/>
        <w:right w:val="none" w:sz="0" w:space="0" w:color="auto"/>
      </w:divBdr>
    </w:div>
    <w:div w:id="1555972268">
      <w:bodyDiv w:val="1"/>
      <w:marLeft w:val="0"/>
      <w:marRight w:val="0"/>
      <w:marTop w:val="0"/>
      <w:marBottom w:val="0"/>
      <w:divBdr>
        <w:top w:val="none" w:sz="0" w:space="0" w:color="auto"/>
        <w:left w:val="none" w:sz="0" w:space="0" w:color="auto"/>
        <w:bottom w:val="none" w:sz="0" w:space="0" w:color="auto"/>
        <w:right w:val="none" w:sz="0" w:space="0" w:color="auto"/>
      </w:divBdr>
    </w:div>
    <w:div w:id="1561752099">
      <w:bodyDiv w:val="1"/>
      <w:marLeft w:val="0"/>
      <w:marRight w:val="0"/>
      <w:marTop w:val="0"/>
      <w:marBottom w:val="0"/>
      <w:divBdr>
        <w:top w:val="none" w:sz="0" w:space="0" w:color="auto"/>
        <w:left w:val="none" w:sz="0" w:space="0" w:color="auto"/>
        <w:bottom w:val="none" w:sz="0" w:space="0" w:color="auto"/>
        <w:right w:val="none" w:sz="0" w:space="0" w:color="auto"/>
      </w:divBdr>
    </w:div>
    <w:div w:id="1562255990">
      <w:bodyDiv w:val="1"/>
      <w:marLeft w:val="0"/>
      <w:marRight w:val="0"/>
      <w:marTop w:val="0"/>
      <w:marBottom w:val="0"/>
      <w:divBdr>
        <w:top w:val="none" w:sz="0" w:space="0" w:color="auto"/>
        <w:left w:val="none" w:sz="0" w:space="0" w:color="auto"/>
        <w:bottom w:val="none" w:sz="0" w:space="0" w:color="auto"/>
        <w:right w:val="none" w:sz="0" w:space="0" w:color="auto"/>
      </w:divBdr>
    </w:div>
    <w:div w:id="1567913832">
      <w:bodyDiv w:val="1"/>
      <w:marLeft w:val="0"/>
      <w:marRight w:val="0"/>
      <w:marTop w:val="0"/>
      <w:marBottom w:val="0"/>
      <w:divBdr>
        <w:top w:val="none" w:sz="0" w:space="0" w:color="auto"/>
        <w:left w:val="none" w:sz="0" w:space="0" w:color="auto"/>
        <w:bottom w:val="none" w:sz="0" w:space="0" w:color="auto"/>
        <w:right w:val="none" w:sz="0" w:space="0" w:color="auto"/>
      </w:divBdr>
    </w:div>
    <w:div w:id="1574007165">
      <w:bodyDiv w:val="1"/>
      <w:marLeft w:val="0"/>
      <w:marRight w:val="0"/>
      <w:marTop w:val="0"/>
      <w:marBottom w:val="0"/>
      <w:divBdr>
        <w:top w:val="none" w:sz="0" w:space="0" w:color="auto"/>
        <w:left w:val="none" w:sz="0" w:space="0" w:color="auto"/>
        <w:bottom w:val="none" w:sz="0" w:space="0" w:color="auto"/>
        <w:right w:val="none" w:sz="0" w:space="0" w:color="auto"/>
      </w:divBdr>
    </w:div>
    <w:div w:id="1576208238">
      <w:bodyDiv w:val="1"/>
      <w:marLeft w:val="0"/>
      <w:marRight w:val="0"/>
      <w:marTop w:val="0"/>
      <w:marBottom w:val="0"/>
      <w:divBdr>
        <w:top w:val="none" w:sz="0" w:space="0" w:color="auto"/>
        <w:left w:val="none" w:sz="0" w:space="0" w:color="auto"/>
        <w:bottom w:val="none" w:sz="0" w:space="0" w:color="auto"/>
        <w:right w:val="none" w:sz="0" w:space="0" w:color="auto"/>
      </w:divBdr>
    </w:div>
    <w:div w:id="1587877860">
      <w:bodyDiv w:val="1"/>
      <w:marLeft w:val="0"/>
      <w:marRight w:val="0"/>
      <w:marTop w:val="0"/>
      <w:marBottom w:val="0"/>
      <w:divBdr>
        <w:top w:val="none" w:sz="0" w:space="0" w:color="auto"/>
        <w:left w:val="none" w:sz="0" w:space="0" w:color="auto"/>
        <w:bottom w:val="none" w:sz="0" w:space="0" w:color="auto"/>
        <w:right w:val="none" w:sz="0" w:space="0" w:color="auto"/>
      </w:divBdr>
    </w:div>
    <w:div w:id="1590583473">
      <w:bodyDiv w:val="1"/>
      <w:marLeft w:val="0"/>
      <w:marRight w:val="0"/>
      <w:marTop w:val="0"/>
      <w:marBottom w:val="0"/>
      <w:divBdr>
        <w:top w:val="none" w:sz="0" w:space="0" w:color="auto"/>
        <w:left w:val="none" w:sz="0" w:space="0" w:color="auto"/>
        <w:bottom w:val="none" w:sz="0" w:space="0" w:color="auto"/>
        <w:right w:val="none" w:sz="0" w:space="0" w:color="auto"/>
      </w:divBdr>
    </w:div>
    <w:div w:id="1591700608">
      <w:bodyDiv w:val="1"/>
      <w:marLeft w:val="0"/>
      <w:marRight w:val="0"/>
      <w:marTop w:val="0"/>
      <w:marBottom w:val="0"/>
      <w:divBdr>
        <w:top w:val="none" w:sz="0" w:space="0" w:color="auto"/>
        <w:left w:val="none" w:sz="0" w:space="0" w:color="auto"/>
        <w:bottom w:val="none" w:sz="0" w:space="0" w:color="auto"/>
        <w:right w:val="none" w:sz="0" w:space="0" w:color="auto"/>
      </w:divBdr>
    </w:div>
    <w:div w:id="1595631674">
      <w:bodyDiv w:val="1"/>
      <w:marLeft w:val="0"/>
      <w:marRight w:val="0"/>
      <w:marTop w:val="0"/>
      <w:marBottom w:val="0"/>
      <w:divBdr>
        <w:top w:val="none" w:sz="0" w:space="0" w:color="auto"/>
        <w:left w:val="none" w:sz="0" w:space="0" w:color="auto"/>
        <w:bottom w:val="none" w:sz="0" w:space="0" w:color="auto"/>
        <w:right w:val="none" w:sz="0" w:space="0" w:color="auto"/>
      </w:divBdr>
      <w:divsChild>
        <w:div w:id="1112360737">
          <w:marLeft w:val="0"/>
          <w:marRight w:val="0"/>
          <w:marTop w:val="0"/>
          <w:marBottom w:val="0"/>
          <w:divBdr>
            <w:top w:val="none" w:sz="0" w:space="0" w:color="auto"/>
            <w:left w:val="none" w:sz="0" w:space="0" w:color="auto"/>
            <w:bottom w:val="none" w:sz="0" w:space="0" w:color="auto"/>
            <w:right w:val="none" w:sz="0" w:space="0" w:color="auto"/>
          </w:divBdr>
          <w:divsChild>
            <w:div w:id="1891653009">
              <w:marLeft w:val="0"/>
              <w:marRight w:val="0"/>
              <w:marTop w:val="0"/>
              <w:marBottom w:val="0"/>
              <w:divBdr>
                <w:top w:val="none" w:sz="0" w:space="0" w:color="auto"/>
                <w:left w:val="none" w:sz="0" w:space="0" w:color="auto"/>
                <w:bottom w:val="none" w:sz="0" w:space="0" w:color="auto"/>
                <w:right w:val="none" w:sz="0" w:space="0" w:color="auto"/>
              </w:divBdr>
              <w:divsChild>
                <w:div w:id="13447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06338">
      <w:bodyDiv w:val="1"/>
      <w:marLeft w:val="0"/>
      <w:marRight w:val="0"/>
      <w:marTop w:val="0"/>
      <w:marBottom w:val="0"/>
      <w:divBdr>
        <w:top w:val="none" w:sz="0" w:space="0" w:color="auto"/>
        <w:left w:val="none" w:sz="0" w:space="0" w:color="auto"/>
        <w:bottom w:val="none" w:sz="0" w:space="0" w:color="auto"/>
        <w:right w:val="none" w:sz="0" w:space="0" w:color="auto"/>
      </w:divBdr>
    </w:div>
    <w:div w:id="1599365943">
      <w:bodyDiv w:val="1"/>
      <w:marLeft w:val="0"/>
      <w:marRight w:val="0"/>
      <w:marTop w:val="0"/>
      <w:marBottom w:val="0"/>
      <w:divBdr>
        <w:top w:val="none" w:sz="0" w:space="0" w:color="auto"/>
        <w:left w:val="none" w:sz="0" w:space="0" w:color="auto"/>
        <w:bottom w:val="none" w:sz="0" w:space="0" w:color="auto"/>
        <w:right w:val="none" w:sz="0" w:space="0" w:color="auto"/>
      </w:divBdr>
      <w:divsChild>
        <w:div w:id="1256404605">
          <w:marLeft w:val="0"/>
          <w:marRight w:val="0"/>
          <w:marTop w:val="0"/>
          <w:marBottom w:val="0"/>
          <w:divBdr>
            <w:top w:val="none" w:sz="0" w:space="0" w:color="auto"/>
            <w:left w:val="none" w:sz="0" w:space="0" w:color="auto"/>
            <w:bottom w:val="none" w:sz="0" w:space="0" w:color="auto"/>
            <w:right w:val="none" w:sz="0" w:space="0" w:color="auto"/>
          </w:divBdr>
          <w:divsChild>
            <w:div w:id="1030834149">
              <w:marLeft w:val="0"/>
              <w:marRight w:val="0"/>
              <w:marTop w:val="0"/>
              <w:marBottom w:val="0"/>
              <w:divBdr>
                <w:top w:val="none" w:sz="0" w:space="0" w:color="auto"/>
                <w:left w:val="none" w:sz="0" w:space="0" w:color="auto"/>
                <w:bottom w:val="none" w:sz="0" w:space="0" w:color="auto"/>
                <w:right w:val="none" w:sz="0" w:space="0" w:color="auto"/>
              </w:divBdr>
              <w:divsChild>
                <w:div w:id="19584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4411">
      <w:bodyDiv w:val="1"/>
      <w:marLeft w:val="0"/>
      <w:marRight w:val="0"/>
      <w:marTop w:val="0"/>
      <w:marBottom w:val="0"/>
      <w:divBdr>
        <w:top w:val="none" w:sz="0" w:space="0" w:color="auto"/>
        <w:left w:val="none" w:sz="0" w:space="0" w:color="auto"/>
        <w:bottom w:val="none" w:sz="0" w:space="0" w:color="auto"/>
        <w:right w:val="none" w:sz="0" w:space="0" w:color="auto"/>
      </w:divBdr>
    </w:div>
    <w:div w:id="1601138425">
      <w:bodyDiv w:val="1"/>
      <w:marLeft w:val="0"/>
      <w:marRight w:val="0"/>
      <w:marTop w:val="0"/>
      <w:marBottom w:val="0"/>
      <w:divBdr>
        <w:top w:val="none" w:sz="0" w:space="0" w:color="auto"/>
        <w:left w:val="none" w:sz="0" w:space="0" w:color="auto"/>
        <w:bottom w:val="none" w:sz="0" w:space="0" w:color="auto"/>
        <w:right w:val="none" w:sz="0" w:space="0" w:color="auto"/>
      </w:divBdr>
    </w:div>
    <w:div w:id="1601253130">
      <w:bodyDiv w:val="1"/>
      <w:marLeft w:val="0"/>
      <w:marRight w:val="0"/>
      <w:marTop w:val="0"/>
      <w:marBottom w:val="0"/>
      <w:divBdr>
        <w:top w:val="none" w:sz="0" w:space="0" w:color="auto"/>
        <w:left w:val="none" w:sz="0" w:space="0" w:color="auto"/>
        <w:bottom w:val="none" w:sz="0" w:space="0" w:color="auto"/>
        <w:right w:val="none" w:sz="0" w:space="0" w:color="auto"/>
      </w:divBdr>
    </w:div>
    <w:div w:id="1604530976">
      <w:bodyDiv w:val="1"/>
      <w:marLeft w:val="0"/>
      <w:marRight w:val="0"/>
      <w:marTop w:val="0"/>
      <w:marBottom w:val="0"/>
      <w:divBdr>
        <w:top w:val="none" w:sz="0" w:space="0" w:color="auto"/>
        <w:left w:val="none" w:sz="0" w:space="0" w:color="auto"/>
        <w:bottom w:val="none" w:sz="0" w:space="0" w:color="auto"/>
        <w:right w:val="none" w:sz="0" w:space="0" w:color="auto"/>
      </w:divBdr>
      <w:divsChild>
        <w:div w:id="1360279218">
          <w:marLeft w:val="0"/>
          <w:marRight w:val="0"/>
          <w:marTop w:val="0"/>
          <w:marBottom w:val="0"/>
          <w:divBdr>
            <w:top w:val="none" w:sz="0" w:space="0" w:color="auto"/>
            <w:left w:val="none" w:sz="0" w:space="0" w:color="auto"/>
            <w:bottom w:val="none" w:sz="0" w:space="0" w:color="auto"/>
            <w:right w:val="none" w:sz="0" w:space="0" w:color="auto"/>
          </w:divBdr>
          <w:divsChild>
            <w:div w:id="1710572974">
              <w:marLeft w:val="0"/>
              <w:marRight w:val="0"/>
              <w:marTop w:val="0"/>
              <w:marBottom w:val="0"/>
              <w:divBdr>
                <w:top w:val="none" w:sz="0" w:space="0" w:color="auto"/>
                <w:left w:val="none" w:sz="0" w:space="0" w:color="auto"/>
                <w:bottom w:val="none" w:sz="0" w:space="0" w:color="auto"/>
                <w:right w:val="none" w:sz="0" w:space="0" w:color="auto"/>
              </w:divBdr>
              <w:divsChild>
                <w:div w:id="346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6943">
      <w:bodyDiv w:val="1"/>
      <w:marLeft w:val="0"/>
      <w:marRight w:val="0"/>
      <w:marTop w:val="0"/>
      <w:marBottom w:val="0"/>
      <w:divBdr>
        <w:top w:val="none" w:sz="0" w:space="0" w:color="auto"/>
        <w:left w:val="none" w:sz="0" w:space="0" w:color="auto"/>
        <w:bottom w:val="none" w:sz="0" w:space="0" w:color="auto"/>
        <w:right w:val="none" w:sz="0" w:space="0" w:color="auto"/>
      </w:divBdr>
    </w:div>
    <w:div w:id="1610426301">
      <w:bodyDiv w:val="1"/>
      <w:marLeft w:val="0"/>
      <w:marRight w:val="0"/>
      <w:marTop w:val="0"/>
      <w:marBottom w:val="0"/>
      <w:divBdr>
        <w:top w:val="none" w:sz="0" w:space="0" w:color="auto"/>
        <w:left w:val="none" w:sz="0" w:space="0" w:color="auto"/>
        <w:bottom w:val="none" w:sz="0" w:space="0" w:color="auto"/>
        <w:right w:val="none" w:sz="0" w:space="0" w:color="auto"/>
      </w:divBdr>
    </w:div>
    <w:div w:id="1612585960">
      <w:bodyDiv w:val="1"/>
      <w:marLeft w:val="0"/>
      <w:marRight w:val="0"/>
      <w:marTop w:val="0"/>
      <w:marBottom w:val="0"/>
      <w:divBdr>
        <w:top w:val="none" w:sz="0" w:space="0" w:color="auto"/>
        <w:left w:val="none" w:sz="0" w:space="0" w:color="auto"/>
        <w:bottom w:val="none" w:sz="0" w:space="0" w:color="auto"/>
        <w:right w:val="none" w:sz="0" w:space="0" w:color="auto"/>
      </w:divBdr>
    </w:div>
    <w:div w:id="1614702834">
      <w:bodyDiv w:val="1"/>
      <w:marLeft w:val="0"/>
      <w:marRight w:val="0"/>
      <w:marTop w:val="0"/>
      <w:marBottom w:val="0"/>
      <w:divBdr>
        <w:top w:val="none" w:sz="0" w:space="0" w:color="auto"/>
        <w:left w:val="none" w:sz="0" w:space="0" w:color="auto"/>
        <w:bottom w:val="none" w:sz="0" w:space="0" w:color="auto"/>
        <w:right w:val="none" w:sz="0" w:space="0" w:color="auto"/>
      </w:divBdr>
    </w:div>
    <w:div w:id="1618179854">
      <w:bodyDiv w:val="1"/>
      <w:marLeft w:val="0"/>
      <w:marRight w:val="0"/>
      <w:marTop w:val="0"/>
      <w:marBottom w:val="0"/>
      <w:divBdr>
        <w:top w:val="none" w:sz="0" w:space="0" w:color="auto"/>
        <w:left w:val="none" w:sz="0" w:space="0" w:color="auto"/>
        <w:bottom w:val="none" w:sz="0" w:space="0" w:color="auto"/>
        <w:right w:val="none" w:sz="0" w:space="0" w:color="auto"/>
      </w:divBdr>
    </w:div>
    <w:div w:id="1633363750">
      <w:bodyDiv w:val="1"/>
      <w:marLeft w:val="0"/>
      <w:marRight w:val="0"/>
      <w:marTop w:val="0"/>
      <w:marBottom w:val="0"/>
      <w:divBdr>
        <w:top w:val="none" w:sz="0" w:space="0" w:color="auto"/>
        <w:left w:val="none" w:sz="0" w:space="0" w:color="auto"/>
        <w:bottom w:val="none" w:sz="0" w:space="0" w:color="auto"/>
        <w:right w:val="none" w:sz="0" w:space="0" w:color="auto"/>
      </w:divBdr>
    </w:div>
    <w:div w:id="1635022835">
      <w:bodyDiv w:val="1"/>
      <w:marLeft w:val="0"/>
      <w:marRight w:val="0"/>
      <w:marTop w:val="0"/>
      <w:marBottom w:val="0"/>
      <w:divBdr>
        <w:top w:val="none" w:sz="0" w:space="0" w:color="auto"/>
        <w:left w:val="none" w:sz="0" w:space="0" w:color="auto"/>
        <w:bottom w:val="none" w:sz="0" w:space="0" w:color="auto"/>
        <w:right w:val="none" w:sz="0" w:space="0" w:color="auto"/>
      </w:divBdr>
    </w:div>
    <w:div w:id="1637756822">
      <w:bodyDiv w:val="1"/>
      <w:marLeft w:val="0"/>
      <w:marRight w:val="0"/>
      <w:marTop w:val="0"/>
      <w:marBottom w:val="0"/>
      <w:divBdr>
        <w:top w:val="none" w:sz="0" w:space="0" w:color="auto"/>
        <w:left w:val="none" w:sz="0" w:space="0" w:color="auto"/>
        <w:bottom w:val="none" w:sz="0" w:space="0" w:color="auto"/>
        <w:right w:val="none" w:sz="0" w:space="0" w:color="auto"/>
      </w:divBdr>
    </w:div>
    <w:div w:id="1642802579">
      <w:bodyDiv w:val="1"/>
      <w:marLeft w:val="0"/>
      <w:marRight w:val="0"/>
      <w:marTop w:val="0"/>
      <w:marBottom w:val="0"/>
      <w:divBdr>
        <w:top w:val="none" w:sz="0" w:space="0" w:color="auto"/>
        <w:left w:val="none" w:sz="0" w:space="0" w:color="auto"/>
        <w:bottom w:val="none" w:sz="0" w:space="0" w:color="auto"/>
        <w:right w:val="none" w:sz="0" w:space="0" w:color="auto"/>
      </w:divBdr>
    </w:div>
    <w:div w:id="1652515936">
      <w:bodyDiv w:val="1"/>
      <w:marLeft w:val="0"/>
      <w:marRight w:val="0"/>
      <w:marTop w:val="0"/>
      <w:marBottom w:val="0"/>
      <w:divBdr>
        <w:top w:val="none" w:sz="0" w:space="0" w:color="auto"/>
        <w:left w:val="none" w:sz="0" w:space="0" w:color="auto"/>
        <w:bottom w:val="none" w:sz="0" w:space="0" w:color="auto"/>
        <w:right w:val="none" w:sz="0" w:space="0" w:color="auto"/>
      </w:divBdr>
    </w:div>
    <w:div w:id="1661343257">
      <w:bodyDiv w:val="1"/>
      <w:marLeft w:val="0"/>
      <w:marRight w:val="0"/>
      <w:marTop w:val="0"/>
      <w:marBottom w:val="0"/>
      <w:divBdr>
        <w:top w:val="none" w:sz="0" w:space="0" w:color="auto"/>
        <w:left w:val="none" w:sz="0" w:space="0" w:color="auto"/>
        <w:bottom w:val="none" w:sz="0" w:space="0" w:color="auto"/>
        <w:right w:val="none" w:sz="0" w:space="0" w:color="auto"/>
      </w:divBdr>
    </w:div>
    <w:div w:id="1675373168">
      <w:bodyDiv w:val="1"/>
      <w:marLeft w:val="0"/>
      <w:marRight w:val="0"/>
      <w:marTop w:val="0"/>
      <w:marBottom w:val="0"/>
      <w:divBdr>
        <w:top w:val="none" w:sz="0" w:space="0" w:color="auto"/>
        <w:left w:val="none" w:sz="0" w:space="0" w:color="auto"/>
        <w:bottom w:val="none" w:sz="0" w:space="0" w:color="auto"/>
        <w:right w:val="none" w:sz="0" w:space="0" w:color="auto"/>
      </w:divBdr>
    </w:div>
    <w:div w:id="1678383099">
      <w:bodyDiv w:val="1"/>
      <w:marLeft w:val="0"/>
      <w:marRight w:val="0"/>
      <w:marTop w:val="0"/>
      <w:marBottom w:val="0"/>
      <w:divBdr>
        <w:top w:val="none" w:sz="0" w:space="0" w:color="auto"/>
        <w:left w:val="none" w:sz="0" w:space="0" w:color="auto"/>
        <w:bottom w:val="none" w:sz="0" w:space="0" w:color="auto"/>
        <w:right w:val="none" w:sz="0" w:space="0" w:color="auto"/>
      </w:divBdr>
    </w:div>
    <w:div w:id="1697271760">
      <w:bodyDiv w:val="1"/>
      <w:marLeft w:val="0"/>
      <w:marRight w:val="0"/>
      <w:marTop w:val="0"/>
      <w:marBottom w:val="0"/>
      <w:divBdr>
        <w:top w:val="none" w:sz="0" w:space="0" w:color="auto"/>
        <w:left w:val="none" w:sz="0" w:space="0" w:color="auto"/>
        <w:bottom w:val="none" w:sz="0" w:space="0" w:color="auto"/>
        <w:right w:val="none" w:sz="0" w:space="0" w:color="auto"/>
      </w:divBdr>
    </w:div>
    <w:div w:id="1701399150">
      <w:bodyDiv w:val="1"/>
      <w:marLeft w:val="0"/>
      <w:marRight w:val="0"/>
      <w:marTop w:val="0"/>
      <w:marBottom w:val="0"/>
      <w:divBdr>
        <w:top w:val="none" w:sz="0" w:space="0" w:color="auto"/>
        <w:left w:val="none" w:sz="0" w:space="0" w:color="auto"/>
        <w:bottom w:val="none" w:sz="0" w:space="0" w:color="auto"/>
        <w:right w:val="none" w:sz="0" w:space="0" w:color="auto"/>
      </w:divBdr>
      <w:divsChild>
        <w:div w:id="506097818">
          <w:marLeft w:val="0"/>
          <w:marRight w:val="0"/>
          <w:marTop w:val="0"/>
          <w:marBottom w:val="0"/>
          <w:divBdr>
            <w:top w:val="none" w:sz="0" w:space="0" w:color="auto"/>
            <w:left w:val="none" w:sz="0" w:space="0" w:color="auto"/>
            <w:bottom w:val="none" w:sz="0" w:space="0" w:color="auto"/>
            <w:right w:val="none" w:sz="0" w:space="0" w:color="auto"/>
          </w:divBdr>
          <w:divsChild>
            <w:div w:id="1817798410">
              <w:marLeft w:val="0"/>
              <w:marRight w:val="0"/>
              <w:marTop w:val="0"/>
              <w:marBottom w:val="0"/>
              <w:divBdr>
                <w:top w:val="none" w:sz="0" w:space="0" w:color="auto"/>
                <w:left w:val="none" w:sz="0" w:space="0" w:color="auto"/>
                <w:bottom w:val="none" w:sz="0" w:space="0" w:color="auto"/>
                <w:right w:val="none" w:sz="0" w:space="0" w:color="auto"/>
              </w:divBdr>
              <w:divsChild>
                <w:div w:id="15970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36579">
      <w:bodyDiv w:val="1"/>
      <w:marLeft w:val="0"/>
      <w:marRight w:val="0"/>
      <w:marTop w:val="0"/>
      <w:marBottom w:val="0"/>
      <w:divBdr>
        <w:top w:val="none" w:sz="0" w:space="0" w:color="auto"/>
        <w:left w:val="none" w:sz="0" w:space="0" w:color="auto"/>
        <w:bottom w:val="none" w:sz="0" w:space="0" w:color="auto"/>
        <w:right w:val="none" w:sz="0" w:space="0" w:color="auto"/>
      </w:divBdr>
    </w:div>
    <w:div w:id="1705520407">
      <w:bodyDiv w:val="1"/>
      <w:marLeft w:val="0"/>
      <w:marRight w:val="0"/>
      <w:marTop w:val="0"/>
      <w:marBottom w:val="0"/>
      <w:divBdr>
        <w:top w:val="none" w:sz="0" w:space="0" w:color="auto"/>
        <w:left w:val="none" w:sz="0" w:space="0" w:color="auto"/>
        <w:bottom w:val="none" w:sz="0" w:space="0" w:color="auto"/>
        <w:right w:val="none" w:sz="0" w:space="0" w:color="auto"/>
      </w:divBdr>
    </w:div>
    <w:div w:id="1709525627">
      <w:bodyDiv w:val="1"/>
      <w:marLeft w:val="0"/>
      <w:marRight w:val="0"/>
      <w:marTop w:val="0"/>
      <w:marBottom w:val="0"/>
      <w:divBdr>
        <w:top w:val="none" w:sz="0" w:space="0" w:color="auto"/>
        <w:left w:val="none" w:sz="0" w:space="0" w:color="auto"/>
        <w:bottom w:val="none" w:sz="0" w:space="0" w:color="auto"/>
        <w:right w:val="none" w:sz="0" w:space="0" w:color="auto"/>
      </w:divBdr>
    </w:div>
    <w:div w:id="1715615998">
      <w:bodyDiv w:val="1"/>
      <w:marLeft w:val="0"/>
      <w:marRight w:val="0"/>
      <w:marTop w:val="0"/>
      <w:marBottom w:val="0"/>
      <w:divBdr>
        <w:top w:val="none" w:sz="0" w:space="0" w:color="auto"/>
        <w:left w:val="none" w:sz="0" w:space="0" w:color="auto"/>
        <w:bottom w:val="none" w:sz="0" w:space="0" w:color="auto"/>
        <w:right w:val="none" w:sz="0" w:space="0" w:color="auto"/>
      </w:divBdr>
    </w:div>
    <w:div w:id="1719620614">
      <w:bodyDiv w:val="1"/>
      <w:marLeft w:val="0"/>
      <w:marRight w:val="0"/>
      <w:marTop w:val="0"/>
      <w:marBottom w:val="0"/>
      <w:divBdr>
        <w:top w:val="none" w:sz="0" w:space="0" w:color="auto"/>
        <w:left w:val="none" w:sz="0" w:space="0" w:color="auto"/>
        <w:bottom w:val="none" w:sz="0" w:space="0" w:color="auto"/>
        <w:right w:val="none" w:sz="0" w:space="0" w:color="auto"/>
      </w:divBdr>
    </w:div>
    <w:div w:id="1723869885">
      <w:bodyDiv w:val="1"/>
      <w:marLeft w:val="0"/>
      <w:marRight w:val="0"/>
      <w:marTop w:val="0"/>
      <w:marBottom w:val="0"/>
      <w:divBdr>
        <w:top w:val="none" w:sz="0" w:space="0" w:color="auto"/>
        <w:left w:val="none" w:sz="0" w:space="0" w:color="auto"/>
        <w:bottom w:val="none" w:sz="0" w:space="0" w:color="auto"/>
        <w:right w:val="none" w:sz="0" w:space="0" w:color="auto"/>
      </w:divBdr>
    </w:div>
    <w:div w:id="1734501541">
      <w:bodyDiv w:val="1"/>
      <w:marLeft w:val="0"/>
      <w:marRight w:val="0"/>
      <w:marTop w:val="0"/>
      <w:marBottom w:val="0"/>
      <w:divBdr>
        <w:top w:val="none" w:sz="0" w:space="0" w:color="auto"/>
        <w:left w:val="none" w:sz="0" w:space="0" w:color="auto"/>
        <w:bottom w:val="none" w:sz="0" w:space="0" w:color="auto"/>
        <w:right w:val="none" w:sz="0" w:space="0" w:color="auto"/>
      </w:divBdr>
    </w:div>
    <w:div w:id="1736779781">
      <w:bodyDiv w:val="1"/>
      <w:marLeft w:val="0"/>
      <w:marRight w:val="0"/>
      <w:marTop w:val="0"/>
      <w:marBottom w:val="0"/>
      <w:divBdr>
        <w:top w:val="none" w:sz="0" w:space="0" w:color="auto"/>
        <w:left w:val="none" w:sz="0" w:space="0" w:color="auto"/>
        <w:bottom w:val="none" w:sz="0" w:space="0" w:color="auto"/>
        <w:right w:val="none" w:sz="0" w:space="0" w:color="auto"/>
      </w:divBdr>
    </w:div>
    <w:div w:id="1744334545">
      <w:bodyDiv w:val="1"/>
      <w:marLeft w:val="0"/>
      <w:marRight w:val="0"/>
      <w:marTop w:val="0"/>
      <w:marBottom w:val="0"/>
      <w:divBdr>
        <w:top w:val="none" w:sz="0" w:space="0" w:color="auto"/>
        <w:left w:val="none" w:sz="0" w:space="0" w:color="auto"/>
        <w:bottom w:val="none" w:sz="0" w:space="0" w:color="auto"/>
        <w:right w:val="none" w:sz="0" w:space="0" w:color="auto"/>
      </w:divBdr>
    </w:div>
    <w:div w:id="1748917239">
      <w:bodyDiv w:val="1"/>
      <w:marLeft w:val="0"/>
      <w:marRight w:val="0"/>
      <w:marTop w:val="0"/>
      <w:marBottom w:val="0"/>
      <w:divBdr>
        <w:top w:val="none" w:sz="0" w:space="0" w:color="auto"/>
        <w:left w:val="none" w:sz="0" w:space="0" w:color="auto"/>
        <w:bottom w:val="none" w:sz="0" w:space="0" w:color="auto"/>
        <w:right w:val="none" w:sz="0" w:space="0" w:color="auto"/>
      </w:divBdr>
    </w:div>
    <w:div w:id="1750272163">
      <w:bodyDiv w:val="1"/>
      <w:marLeft w:val="0"/>
      <w:marRight w:val="0"/>
      <w:marTop w:val="0"/>
      <w:marBottom w:val="0"/>
      <w:divBdr>
        <w:top w:val="none" w:sz="0" w:space="0" w:color="auto"/>
        <w:left w:val="none" w:sz="0" w:space="0" w:color="auto"/>
        <w:bottom w:val="none" w:sz="0" w:space="0" w:color="auto"/>
        <w:right w:val="none" w:sz="0" w:space="0" w:color="auto"/>
      </w:divBdr>
    </w:div>
    <w:div w:id="1763842146">
      <w:bodyDiv w:val="1"/>
      <w:marLeft w:val="0"/>
      <w:marRight w:val="0"/>
      <w:marTop w:val="0"/>
      <w:marBottom w:val="0"/>
      <w:divBdr>
        <w:top w:val="none" w:sz="0" w:space="0" w:color="auto"/>
        <w:left w:val="none" w:sz="0" w:space="0" w:color="auto"/>
        <w:bottom w:val="none" w:sz="0" w:space="0" w:color="auto"/>
        <w:right w:val="none" w:sz="0" w:space="0" w:color="auto"/>
      </w:divBdr>
    </w:div>
    <w:div w:id="1764498860">
      <w:bodyDiv w:val="1"/>
      <w:marLeft w:val="0"/>
      <w:marRight w:val="0"/>
      <w:marTop w:val="0"/>
      <w:marBottom w:val="0"/>
      <w:divBdr>
        <w:top w:val="none" w:sz="0" w:space="0" w:color="auto"/>
        <w:left w:val="none" w:sz="0" w:space="0" w:color="auto"/>
        <w:bottom w:val="none" w:sz="0" w:space="0" w:color="auto"/>
        <w:right w:val="none" w:sz="0" w:space="0" w:color="auto"/>
      </w:divBdr>
    </w:div>
    <w:div w:id="1765760494">
      <w:bodyDiv w:val="1"/>
      <w:marLeft w:val="0"/>
      <w:marRight w:val="0"/>
      <w:marTop w:val="0"/>
      <w:marBottom w:val="0"/>
      <w:divBdr>
        <w:top w:val="none" w:sz="0" w:space="0" w:color="auto"/>
        <w:left w:val="none" w:sz="0" w:space="0" w:color="auto"/>
        <w:bottom w:val="none" w:sz="0" w:space="0" w:color="auto"/>
        <w:right w:val="none" w:sz="0" w:space="0" w:color="auto"/>
      </w:divBdr>
    </w:div>
    <w:div w:id="1768426456">
      <w:bodyDiv w:val="1"/>
      <w:marLeft w:val="0"/>
      <w:marRight w:val="0"/>
      <w:marTop w:val="0"/>
      <w:marBottom w:val="0"/>
      <w:divBdr>
        <w:top w:val="none" w:sz="0" w:space="0" w:color="auto"/>
        <w:left w:val="none" w:sz="0" w:space="0" w:color="auto"/>
        <w:bottom w:val="none" w:sz="0" w:space="0" w:color="auto"/>
        <w:right w:val="none" w:sz="0" w:space="0" w:color="auto"/>
      </w:divBdr>
    </w:div>
    <w:div w:id="1773240289">
      <w:bodyDiv w:val="1"/>
      <w:marLeft w:val="0"/>
      <w:marRight w:val="0"/>
      <w:marTop w:val="0"/>
      <w:marBottom w:val="0"/>
      <w:divBdr>
        <w:top w:val="none" w:sz="0" w:space="0" w:color="auto"/>
        <w:left w:val="none" w:sz="0" w:space="0" w:color="auto"/>
        <w:bottom w:val="none" w:sz="0" w:space="0" w:color="auto"/>
        <w:right w:val="none" w:sz="0" w:space="0" w:color="auto"/>
      </w:divBdr>
    </w:div>
    <w:div w:id="1775975299">
      <w:bodyDiv w:val="1"/>
      <w:marLeft w:val="0"/>
      <w:marRight w:val="0"/>
      <w:marTop w:val="0"/>
      <w:marBottom w:val="0"/>
      <w:divBdr>
        <w:top w:val="none" w:sz="0" w:space="0" w:color="auto"/>
        <w:left w:val="none" w:sz="0" w:space="0" w:color="auto"/>
        <w:bottom w:val="none" w:sz="0" w:space="0" w:color="auto"/>
        <w:right w:val="none" w:sz="0" w:space="0" w:color="auto"/>
      </w:divBdr>
    </w:div>
    <w:div w:id="1778598221">
      <w:bodyDiv w:val="1"/>
      <w:marLeft w:val="0"/>
      <w:marRight w:val="0"/>
      <w:marTop w:val="0"/>
      <w:marBottom w:val="0"/>
      <w:divBdr>
        <w:top w:val="none" w:sz="0" w:space="0" w:color="auto"/>
        <w:left w:val="none" w:sz="0" w:space="0" w:color="auto"/>
        <w:bottom w:val="none" w:sz="0" w:space="0" w:color="auto"/>
        <w:right w:val="none" w:sz="0" w:space="0" w:color="auto"/>
      </w:divBdr>
    </w:div>
    <w:div w:id="1779253493">
      <w:bodyDiv w:val="1"/>
      <w:marLeft w:val="0"/>
      <w:marRight w:val="0"/>
      <w:marTop w:val="0"/>
      <w:marBottom w:val="0"/>
      <w:divBdr>
        <w:top w:val="none" w:sz="0" w:space="0" w:color="auto"/>
        <w:left w:val="none" w:sz="0" w:space="0" w:color="auto"/>
        <w:bottom w:val="none" w:sz="0" w:space="0" w:color="auto"/>
        <w:right w:val="none" w:sz="0" w:space="0" w:color="auto"/>
      </w:divBdr>
    </w:div>
    <w:div w:id="1799496480">
      <w:bodyDiv w:val="1"/>
      <w:marLeft w:val="0"/>
      <w:marRight w:val="0"/>
      <w:marTop w:val="0"/>
      <w:marBottom w:val="0"/>
      <w:divBdr>
        <w:top w:val="none" w:sz="0" w:space="0" w:color="auto"/>
        <w:left w:val="none" w:sz="0" w:space="0" w:color="auto"/>
        <w:bottom w:val="none" w:sz="0" w:space="0" w:color="auto"/>
        <w:right w:val="none" w:sz="0" w:space="0" w:color="auto"/>
      </w:divBdr>
    </w:div>
    <w:div w:id="1800878996">
      <w:bodyDiv w:val="1"/>
      <w:marLeft w:val="0"/>
      <w:marRight w:val="0"/>
      <w:marTop w:val="0"/>
      <w:marBottom w:val="0"/>
      <w:divBdr>
        <w:top w:val="none" w:sz="0" w:space="0" w:color="auto"/>
        <w:left w:val="none" w:sz="0" w:space="0" w:color="auto"/>
        <w:bottom w:val="none" w:sz="0" w:space="0" w:color="auto"/>
        <w:right w:val="none" w:sz="0" w:space="0" w:color="auto"/>
      </w:divBdr>
    </w:div>
    <w:div w:id="1813017871">
      <w:bodyDiv w:val="1"/>
      <w:marLeft w:val="0"/>
      <w:marRight w:val="0"/>
      <w:marTop w:val="0"/>
      <w:marBottom w:val="0"/>
      <w:divBdr>
        <w:top w:val="none" w:sz="0" w:space="0" w:color="auto"/>
        <w:left w:val="none" w:sz="0" w:space="0" w:color="auto"/>
        <w:bottom w:val="none" w:sz="0" w:space="0" w:color="auto"/>
        <w:right w:val="none" w:sz="0" w:space="0" w:color="auto"/>
      </w:divBdr>
    </w:div>
    <w:div w:id="1814907141">
      <w:bodyDiv w:val="1"/>
      <w:marLeft w:val="0"/>
      <w:marRight w:val="0"/>
      <w:marTop w:val="0"/>
      <w:marBottom w:val="0"/>
      <w:divBdr>
        <w:top w:val="none" w:sz="0" w:space="0" w:color="auto"/>
        <w:left w:val="none" w:sz="0" w:space="0" w:color="auto"/>
        <w:bottom w:val="none" w:sz="0" w:space="0" w:color="auto"/>
        <w:right w:val="none" w:sz="0" w:space="0" w:color="auto"/>
      </w:divBdr>
    </w:div>
    <w:div w:id="1815944509">
      <w:bodyDiv w:val="1"/>
      <w:marLeft w:val="0"/>
      <w:marRight w:val="0"/>
      <w:marTop w:val="0"/>
      <w:marBottom w:val="0"/>
      <w:divBdr>
        <w:top w:val="none" w:sz="0" w:space="0" w:color="auto"/>
        <w:left w:val="none" w:sz="0" w:space="0" w:color="auto"/>
        <w:bottom w:val="none" w:sz="0" w:space="0" w:color="auto"/>
        <w:right w:val="none" w:sz="0" w:space="0" w:color="auto"/>
      </w:divBdr>
    </w:div>
    <w:div w:id="1817725659">
      <w:bodyDiv w:val="1"/>
      <w:marLeft w:val="0"/>
      <w:marRight w:val="0"/>
      <w:marTop w:val="0"/>
      <w:marBottom w:val="0"/>
      <w:divBdr>
        <w:top w:val="none" w:sz="0" w:space="0" w:color="auto"/>
        <w:left w:val="none" w:sz="0" w:space="0" w:color="auto"/>
        <w:bottom w:val="none" w:sz="0" w:space="0" w:color="auto"/>
        <w:right w:val="none" w:sz="0" w:space="0" w:color="auto"/>
      </w:divBdr>
    </w:div>
    <w:div w:id="1830364166">
      <w:bodyDiv w:val="1"/>
      <w:marLeft w:val="0"/>
      <w:marRight w:val="0"/>
      <w:marTop w:val="0"/>
      <w:marBottom w:val="0"/>
      <w:divBdr>
        <w:top w:val="none" w:sz="0" w:space="0" w:color="auto"/>
        <w:left w:val="none" w:sz="0" w:space="0" w:color="auto"/>
        <w:bottom w:val="none" w:sz="0" w:space="0" w:color="auto"/>
        <w:right w:val="none" w:sz="0" w:space="0" w:color="auto"/>
      </w:divBdr>
    </w:div>
    <w:div w:id="1834252460">
      <w:bodyDiv w:val="1"/>
      <w:marLeft w:val="0"/>
      <w:marRight w:val="0"/>
      <w:marTop w:val="0"/>
      <w:marBottom w:val="0"/>
      <w:divBdr>
        <w:top w:val="none" w:sz="0" w:space="0" w:color="auto"/>
        <w:left w:val="none" w:sz="0" w:space="0" w:color="auto"/>
        <w:bottom w:val="none" w:sz="0" w:space="0" w:color="auto"/>
        <w:right w:val="none" w:sz="0" w:space="0" w:color="auto"/>
      </w:divBdr>
    </w:div>
    <w:div w:id="1834295609">
      <w:bodyDiv w:val="1"/>
      <w:marLeft w:val="0"/>
      <w:marRight w:val="0"/>
      <w:marTop w:val="0"/>
      <w:marBottom w:val="0"/>
      <w:divBdr>
        <w:top w:val="none" w:sz="0" w:space="0" w:color="auto"/>
        <w:left w:val="none" w:sz="0" w:space="0" w:color="auto"/>
        <w:bottom w:val="none" w:sz="0" w:space="0" w:color="auto"/>
        <w:right w:val="none" w:sz="0" w:space="0" w:color="auto"/>
      </w:divBdr>
    </w:div>
    <w:div w:id="1837382227">
      <w:bodyDiv w:val="1"/>
      <w:marLeft w:val="0"/>
      <w:marRight w:val="0"/>
      <w:marTop w:val="0"/>
      <w:marBottom w:val="0"/>
      <w:divBdr>
        <w:top w:val="none" w:sz="0" w:space="0" w:color="auto"/>
        <w:left w:val="none" w:sz="0" w:space="0" w:color="auto"/>
        <w:bottom w:val="none" w:sz="0" w:space="0" w:color="auto"/>
        <w:right w:val="none" w:sz="0" w:space="0" w:color="auto"/>
      </w:divBdr>
    </w:div>
    <w:div w:id="1839149964">
      <w:bodyDiv w:val="1"/>
      <w:marLeft w:val="0"/>
      <w:marRight w:val="0"/>
      <w:marTop w:val="0"/>
      <w:marBottom w:val="0"/>
      <w:divBdr>
        <w:top w:val="none" w:sz="0" w:space="0" w:color="auto"/>
        <w:left w:val="none" w:sz="0" w:space="0" w:color="auto"/>
        <w:bottom w:val="none" w:sz="0" w:space="0" w:color="auto"/>
        <w:right w:val="none" w:sz="0" w:space="0" w:color="auto"/>
      </w:divBdr>
    </w:div>
    <w:div w:id="1851984804">
      <w:bodyDiv w:val="1"/>
      <w:marLeft w:val="0"/>
      <w:marRight w:val="0"/>
      <w:marTop w:val="0"/>
      <w:marBottom w:val="0"/>
      <w:divBdr>
        <w:top w:val="none" w:sz="0" w:space="0" w:color="auto"/>
        <w:left w:val="none" w:sz="0" w:space="0" w:color="auto"/>
        <w:bottom w:val="none" w:sz="0" w:space="0" w:color="auto"/>
        <w:right w:val="none" w:sz="0" w:space="0" w:color="auto"/>
      </w:divBdr>
    </w:div>
    <w:div w:id="1857769760">
      <w:bodyDiv w:val="1"/>
      <w:marLeft w:val="0"/>
      <w:marRight w:val="0"/>
      <w:marTop w:val="0"/>
      <w:marBottom w:val="0"/>
      <w:divBdr>
        <w:top w:val="none" w:sz="0" w:space="0" w:color="auto"/>
        <w:left w:val="none" w:sz="0" w:space="0" w:color="auto"/>
        <w:bottom w:val="none" w:sz="0" w:space="0" w:color="auto"/>
        <w:right w:val="none" w:sz="0" w:space="0" w:color="auto"/>
      </w:divBdr>
    </w:div>
    <w:div w:id="1859856489">
      <w:bodyDiv w:val="1"/>
      <w:marLeft w:val="0"/>
      <w:marRight w:val="0"/>
      <w:marTop w:val="0"/>
      <w:marBottom w:val="0"/>
      <w:divBdr>
        <w:top w:val="none" w:sz="0" w:space="0" w:color="auto"/>
        <w:left w:val="none" w:sz="0" w:space="0" w:color="auto"/>
        <w:bottom w:val="none" w:sz="0" w:space="0" w:color="auto"/>
        <w:right w:val="none" w:sz="0" w:space="0" w:color="auto"/>
      </w:divBdr>
      <w:divsChild>
        <w:div w:id="1451244451">
          <w:marLeft w:val="0"/>
          <w:marRight w:val="0"/>
          <w:marTop w:val="0"/>
          <w:marBottom w:val="0"/>
          <w:divBdr>
            <w:top w:val="none" w:sz="0" w:space="0" w:color="auto"/>
            <w:left w:val="none" w:sz="0" w:space="0" w:color="auto"/>
            <w:bottom w:val="none" w:sz="0" w:space="0" w:color="auto"/>
            <w:right w:val="none" w:sz="0" w:space="0" w:color="auto"/>
          </w:divBdr>
          <w:divsChild>
            <w:div w:id="1182205811">
              <w:marLeft w:val="0"/>
              <w:marRight w:val="0"/>
              <w:marTop w:val="0"/>
              <w:marBottom w:val="0"/>
              <w:divBdr>
                <w:top w:val="none" w:sz="0" w:space="0" w:color="auto"/>
                <w:left w:val="none" w:sz="0" w:space="0" w:color="auto"/>
                <w:bottom w:val="none" w:sz="0" w:space="0" w:color="auto"/>
                <w:right w:val="none" w:sz="0" w:space="0" w:color="auto"/>
              </w:divBdr>
              <w:divsChild>
                <w:div w:id="11649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9375">
      <w:bodyDiv w:val="1"/>
      <w:marLeft w:val="0"/>
      <w:marRight w:val="0"/>
      <w:marTop w:val="0"/>
      <w:marBottom w:val="0"/>
      <w:divBdr>
        <w:top w:val="none" w:sz="0" w:space="0" w:color="auto"/>
        <w:left w:val="none" w:sz="0" w:space="0" w:color="auto"/>
        <w:bottom w:val="none" w:sz="0" w:space="0" w:color="auto"/>
        <w:right w:val="none" w:sz="0" w:space="0" w:color="auto"/>
      </w:divBdr>
      <w:divsChild>
        <w:div w:id="1406029842">
          <w:marLeft w:val="0"/>
          <w:marRight w:val="0"/>
          <w:marTop w:val="0"/>
          <w:marBottom w:val="0"/>
          <w:divBdr>
            <w:top w:val="none" w:sz="0" w:space="0" w:color="auto"/>
            <w:left w:val="none" w:sz="0" w:space="0" w:color="auto"/>
            <w:bottom w:val="none" w:sz="0" w:space="0" w:color="auto"/>
            <w:right w:val="none" w:sz="0" w:space="0" w:color="auto"/>
          </w:divBdr>
          <w:divsChild>
            <w:div w:id="837891621">
              <w:marLeft w:val="0"/>
              <w:marRight w:val="0"/>
              <w:marTop w:val="0"/>
              <w:marBottom w:val="0"/>
              <w:divBdr>
                <w:top w:val="none" w:sz="0" w:space="0" w:color="auto"/>
                <w:left w:val="none" w:sz="0" w:space="0" w:color="auto"/>
                <w:bottom w:val="none" w:sz="0" w:space="0" w:color="auto"/>
                <w:right w:val="none" w:sz="0" w:space="0" w:color="auto"/>
              </w:divBdr>
              <w:divsChild>
                <w:div w:id="1299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6007">
      <w:bodyDiv w:val="1"/>
      <w:marLeft w:val="0"/>
      <w:marRight w:val="0"/>
      <w:marTop w:val="0"/>
      <w:marBottom w:val="0"/>
      <w:divBdr>
        <w:top w:val="none" w:sz="0" w:space="0" w:color="auto"/>
        <w:left w:val="none" w:sz="0" w:space="0" w:color="auto"/>
        <w:bottom w:val="none" w:sz="0" w:space="0" w:color="auto"/>
        <w:right w:val="none" w:sz="0" w:space="0" w:color="auto"/>
      </w:divBdr>
    </w:div>
    <w:div w:id="1875342798">
      <w:bodyDiv w:val="1"/>
      <w:marLeft w:val="0"/>
      <w:marRight w:val="0"/>
      <w:marTop w:val="0"/>
      <w:marBottom w:val="0"/>
      <w:divBdr>
        <w:top w:val="none" w:sz="0" w:space="0" w:color="auto"/>
        <w:left w:val="none" w:sz="0" w:space="0" w:color="auto"/>
        <w:bottom w:val="none" w:sz="0" w:space="0" w:color="auto"/>
        <w:right w:val="none" w:sz="0" w:space="0" w:color="auto"/>
      </w:divBdr>
    </w:div>
    <w:div w:id="1881630498">
      <w:bodyDiv w:val="1"/>
      <w:marLeft w:val="0"/>
      <w:marRight w:val="0"/>
      <w:marTop w:val="0"/>
      <w:marBottom w:val="0"/>
      <w:divBdr>
        <w:top w:val="none" w:sz="0" w:space="0" w:color="auto"/>
        <w:left w:val="none" w:sz="0" w:space="0" w:color="auto"/>
        <w:bottom w:val="none" w:sz="0" w:space="0" w:color="auto"/>
        <w:right w:val="none" w:sz="0" w:space="0" w:color="auto"/>
      </w:divBdr>
    </w:div>
    <w:div w:id="1882597363">
      <w:bodyDiv w:val="1"/>
      <w:marLeft w:val="0"/>
      <w:marRight w:val="0"/>
      <w:marTop w:val="0"/>
      <w:marBottom w:val="0"/>
      <w:divBdr>
        <w:top w:val="none" w:sz="0" w:space="0" w:color="auto"/>
        <w:left w:val="none" w:sz="0" w:space="0" w:color="auto"/>
        <w:bottom w:val="none" w:sz="0" w:space="0" w:color="auto"/>
        <w:right w:val="none" w:sz="0" w:space="0" w:color="auto"/>
      </w:divBdr>
    </w:div>
    <w:div w:id="1889565272">
      <w:bodyDiv w:val="1"/>
      <w:marLeft w:val="0"/>
      <w:marRight w:val="0"/>
      <w:marTop w:val="0"/>
      <w:marBottom w:val="0"/>
      <w:divBdr>
        <w:top w:val="none" w:sz="0" w:space="0" w:color="auto"/>
        <w:left w:val="none" w:sz="0" w:space="0" w:color="auto"/>
        <w:bottom w:val="none" w:sz="0" w:space="0" w:color="auto"/>
        <w:right w:val="none" w:sz="0" w:space="0" w:color="auto"/>
      </w:divBdr>
    </w:div>
    <w:div w:id="1900239414">
      <w:bodyDiv w:val="1"/>
      <w:marLeft w:val="0"/>
      <w:marRight w:val="0"/>
      <w:marTop w:val="0"/>
      <w:marBottom w:val="0"/>
      <w:divBdr>
        <w:top w:val="none" w:sz="0" w:space="0" w:color="auto"/>
        <w:left w:val="none" w:sz="0" w:space="0" w:color="auto"/>
        <w:bottom w:val="none" w:sz="0" w:space="0" w:color="auto"/>
        <w:right w:val="none" w:sz="0" w:space="0" w:color="auto"/>
      </w:divBdr>
    </w:div>
    <w:div w:id="1916892016">
      <w:bodyDiv w:val="1"/>
      <w:marLeft w:val="0"/>
      <w:marRight w:val="0"/>
      <w:marTop w:val="0"/>
      <w:marBottom w:val="0"/>
      <w:divBdr>
        <w:top w:val="none" w:sz="0" w:space="0" w:color="auto"/>
        <w:left w:val="none" w:sz="0" w:space="0" w:color="auto"/>
        <w:bottom w:val="none" w:sz="0" w:space="0" w:color="auto"/>
        <w:right w:val="none" w:sz="0" w:space="0" w:color="auto"/>
      </w:divBdr>
    </w:div>
    <w:div w:id="1923680624">
      <w:bodyDiv w:val="1"/>
      <w:marLeft w:val="0"/>
      <w:marRight w:val="0"/>
      <w:marTop w:val="0"/>
      <w:marBottom w:val="0"/>
      <w:divBdr>
        <w:top w:val="none" w:sz="0" w:space="0" w:color="auto"/>
        <w:left w:val="none" w:sz="0" w:space="0" w:color="auto"/>
        <w:bottom w:val="none" w:sz="0" w:space="0" w:color="auto"/>
        <w:right w:val="none" w:sz="0" w:space="0" w:color="auto"/>
      </w:divBdr>
    </w:div>
    <w:div w:id="1924489591">
      <w:bodyDiv w:val="1"/>
      <w:marLeft w:val="0"/>
      <w:marRight w:val="0"/>
      <w:marTop w:val="0"/>
      <w:marBottom w:val="0"/>
      <w:divBdr>
        <w:top w:val="none" w:sz="0" w:space="0" w:color="auto"/>
        <w:left w:val="none" w:sz="0" w:space="0" w:color="auto"/>
        <w:bottom w:val="none" w:sz="0" w:space="0" w:color="auto"/>
        <w:right w:val="none" w:sz="0" w:space="0" w:color="auto"/>
      </w:divBdr>
    </w:div>
    <w:div w:id="1925794494">
      <w:bodyDiv w:val="1"/>
      <w:marLeft w:val="0"/>
      <w:marRight w:val="0"/>
      <w:marTop w:val="0"/>
      <w:marBottom w:val="0"/>
      <w:divBdr>
        <w:top w:val="none" w:sz="0" w:space="0" w:color="auto"/>
        <w:left w:val="none" w:sz="0" w:space="0" w:color="auto"/>
        <w:bottom w:val="none" w:sz="0" w:space="0" w:color="auto"/>
        <w:right w:val="none" w:sz="0" w:space="0" w:color="auto"/>
      </w:divBdr>
    </w:div>
    <w:div w:id="1925917887">
      <w:bodyDiv w:val="1"/>
      <w:marLeft w:val="0"/>
      <w:marRight w:val="0"/>
      <w:marTop w:val="0"/>
      <w:marBottom w:val="0"/>
      <w:divBdr>
        <w:top w:val="none" w:sz="0" w:space="0" w:color="auto"/>
        <w:left w:val="none" w:sz="0" w:space="0" w:color="auto"/>
        <w:bottom w:val="none" w:sz="0" w:space="0" w:color="auto"/>
        <w:right w:val="none" w:sz="0" w:space="0" w:color="auto"/>
      </w:divBdr>
    </w:div>
    <w:div w:id="1927111208">
      <w:bodyDiv w:val="1"/>
      <w:marLeft w:val="0"/>
      <w:marRight w:val="0"/>
      <w:marTop w:val="0"/>
      <w:marBottom w:val="0"/>
      <w:divBdr>
        <w:top w:val="none" w:sz="0" w:space="0" w:color="auto"/>
        <w:left w:val="none" w:sz="0" w:space="0" w:color="auto"/>
        <w:bottom w:val="none" w:sz="0" w:space="0" w:color="auto"/>
        <w:right w:val="none" w:sz="0" w:space="0" w:color="auto"/>
      </w:divBdr>
    </w:div>
    <w:div w:id="1931306044">
      <w:bodyDiv w:val="1"/>
      <w:marLeft w:val="0"/>
      <w:marRight w:val="0"/>
      <w:marTop w:val="0"/>
      <w:marBottom w:val="0"/>
      <w:divBdr>
        <w:top w:val="none" w:sz="0" w:space="0" w:color="auto"/>
        <w:left w:val="none" w:sz="0" w:space="0" w:color="auto"/>
        <w:bottom w:val="none" w:sz="0" w:space="0" w:color="auto"/>
        <w:right w:val="none" w:sz="0" w:space="0" w:color="auto"/>
      </w:divBdr>
    </w:div>
    <w:div w:id="1931546391">
      <w:bodyDiv w:val="1"/>
      <w:marLeft w:val="0"/>
      <w:marRight w:val="0"/>
      <w:marTop w:val="0"/>
      <w:marBottom w:val="0"/>
      <w:divBdr>
        <w:top w:val="none" w:sz="0" w:space="0" w:color="auto"/>
        <w:left w:val="none" w:sz="0" w:space="0" w:color="auto"/>
        <w:bottom w:val="none" w:sz="0" w:space="0" w:color="auto"/>
        <w:right w:val="none" w:sz="0" w:space="0" w:color="auto"/>
      </w:divBdr>
    </w:div>
    <w:div w:id="1935437753">
      <w:bodyDiv w:val="1"/>
      <w:marLeft w:val="0"/>
      <w:marRight w:val="0"/>
      <w:marTop w:val="0"/>
      <w:marBottom w:val="0"/>
      <w:divBdr>
        <w:top w:val="none" w:sz="0" w:space="0" w:color="auto"/>
        <w:left w:val="none" w:sz="0" w:space="0" w:color="auto"/>
        <w:bottom w:val="none" w:sz="0" w:space="0" w:color="auto"/>
        <w:right w:val="none" w:sz="0" w:space="0" w:color="auto"/>
      </w:divBdr>
    </w:div>
    <w:div w:id="1939020091">
      <w:bodyDiv w:val="1"/>
      <w:marLeft w:val="0"/>
      <w:marRight w:val="0"/>
      <w:marTop w:val="0"/>
      <w:marBottom w:val="0"/>
      <w:divBdr>
        <w:top w:val="none" w:sz="0" w:space="0" w:color="auto"/>
        <w:left w:val="none" w:sz="0" w:space="0" w:color="auto"/>
        <w:bottom w:val="none" w:sz="0" w:space="0" w:color="auto"/>
        <w:right w:val="none" w:sz="0" w:space="0" w:color="auto"/>
      </w:divBdr>
      <w:divsChild>
        <w:div w:id="11343486">
          <w:marLeft w:val="0"/>
          <w:marRight w:val="0"/>
          <w:marTop w:val="0"/>
          <w:marBottom w:val="0"/>
          <w:divBdr>
            <w:top w:val="none" w:sz="0" w:space="0" w:color="auto"/>
            <w:left w:val="none" w:sz="0" w:space="0" w:color="auto"/>
            <w:bottom w:val="none" w:sz="0" w:space="0" w:color="auto"/>
            <w:right w:val="none" w:sz="0" w:space="0" w:color="auto"/>
          </w:divBdr>
          <w:divsChild>
            <w:div w:id="2103404498">
              <w:marLeft w:val="0"/>
              <w:marRight w:val="0"/>
              <w:marTop w:val="0"/>
              <w:marBottom w:val="0"/>
              <w:divBdr>
                <w:top w:val="none" w:sz="0" w:space="0" w:color="auto"/>
                <w:left w:val="none" w:sz="0" w:space="0" w:color="auto"/>
                <w:bottom w:val="none" w:sz="0" w:space="0" w:color="auto"/>
                <w:right w:val="none" w:sz="0" w:space="0" w:color="auto"/>
              </w:divBdr>
              <w:divsChild>
                <w:div w:id="3650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6970">
      <w:bodyDiv w:val="1"/>
      <w:marLeft w:val="0"/>
      <w:marRight w:val="0"/>
      <w:marTop w:val="0"/>
      <w:marBottom w:val="0"/>
      <w:divBdr>
        <w:top w:val="none" w:sz="0" w:space="0" w:color="auto"/>
        <w:left w:val="none" w:sz="0" w:space="0" w:color="auto"/>
        <w:bottom w:val="none" w:sz="0" w:space="0" w:color="auto"/>
        <w:right w:val="none" w:sz="0" w:space="0" w:color="auto"/>
      </w:divBdr>
    </w:div>
    <w:div w:id="1959949887">
      <w:bodyDiv w:val="1"/>
      <w:marLeft w:val="0"/>
      <w:marRight w:val="0"/>
      <w:marTop w:val="0"/>
      <w:marBottom w:val="0"/>
      <w:divBdr>
        <w:top w:val="none" w:sz="0" w:space="0" w:color="auto"/>
        <w:left w:val="none" w:sz="0" w:space="0" w:color="auto"/>
        <w:bottom w:val="none" w:sz="0" w:space="0" w:color="auto"/>
        <w:right w:val="none" w:sz="0" w:space="0" w:color="auto"/>
      </w:divBdr>
    </w:div>
    <w:div w:id="1969507559">
      <w:bodyDiv w:val="1"/>
      <w:marLeft w:val="0"/>
      <w:marRight w:val="0"/>
      <w:marTop w:val="0"/>
      <w:marBottom w:val="0"/>
      <w:divBdr>
        <w:top w:val="none" w:sz="0" w:space="0" w:color="auto"/>
        <w:left w:val="none" w:sz="0" w:space="0" w:color="auto"/>
        <w:bottom w:val="none" w:sz="0" w:space="0" w:color="auto"/>
        <w:right w:val="none" w:sz="0" w:space="0" w:color="auto"/>
      </w:divBdr>
    </w:div>
    <w:div w:id="1975527807">
      <w:bodyDiv w:val="1"/>
      <w:marLeft w:val="0"/>
      <w:marRight w:val="0"/>
      <w:marTop w:val="0"/>
      <w:marBottom w:val="0"/>
      <w:divBdr>
        <w:top w:val="none" w:sz="0" w:space="0" w:color="auto"/>
        <w:left w:val="none" w:sz="0" w:space="0" w:color="auto"/>
        <w:bottom w:val="none" w:sz="0" w:space="0" w:color="auto"/>
        <w:right w:val="none" w:sz="0" w:space="0" w:color="auto"/>
      </w:divBdr>
    </w:div>
    <w:div w:id="1975914508">
      <w:bodyDiv w:val="1"/>
      <w:marLeft w:val="0"/>
      <w:marRight w:val="0"/>
      <w:marTop w:val="0"/>
      <w:marBottom w:val="0"/>
      <w:divBdr>
        <w:top w:val="none" w:sz="0" w:space="0" w:color="auto"/>
        <w:left w:val="none" w:sz="0" w:space="0" w:color="auto"/>
        <w:bottom w:val="none" w:sz="0" w:space="0" w:color="auto"/>
        <w:right w:val="none" w:sz="0" w:space="0" w:color="auto"/>
      </w:divBdr>
    </w:div>
    <w:div w:id="1977903807">
      <w:bodyDiv w:val="1"/>
      <w:marLeft w:val="0"/>
      <w:marRight w:val="0"/>
      <w:marTop w:val="0"/>
      <w:marBottom w:val="0"/>
      <w:divBdr>
        <w:top w:val="none" w:sz="0" w:space="0" w:color="auto"/>
        <w:left w:val="none" w:sz="0" w:space="0" w:color="auto"/>
        <w:bottom w:val="none" w:sz="0" w:space="0" w:color="auto"/>
        <w:right w:val="none" w:sz="0" w:space="0" w:color="auto"/>
      </w:divBdr>
    </w:div>
    <w:div w:id="1985353050">
      <w:bodyDiv w:val="1"/>
      <w:marLeft w:val="0"/>
      <w:marRight w:val="0"/>
      <w:marTop w:val="0"/>
      <w:marBottom w:val="0"/>
      <w:divBdr>
        <w:top w:val="none" w:sz="0" w:space="0" w:color="auto"/>
        <w:left w:val="none" w:sz="0" w:space="0" w:color="auto"/>
        <w:bottom w:val="none" w:sz="0" w:space="0" w:color="auto"/>
        <w:right w:val="none" w:sz="0" w:space="0" w:color="auto"/>
      </w:divBdr>
    </w:div>
    <w:div w:id="1993368837">
      <w:bodyDiv w:val="1"/>
      <w:marLeft w:val="0"/>
      <w:marRight w:val="0"/>
      <w:marTop w:val="0"/>
      <w:marBottom w:val="0"/>
      <w:divBdr>
        <w:top w:val="none" w:sz="0" w:space="0" w:color="auto"/>
        <w:left w:val="none" w:sz="0" w:space="0" w:color="auto"/>
        <w:bottom w:val="none" w:sz="0" w:space="0" w:color="auto"/>
        <w:right w:val="none" w:sz="0" w:space="0" w:color="auto"/>
      </w:divBdr>
    </w:div>
    <w:div w:id="1999723424">
      <w:bodyDiv w:val="1"/>
      <w:marLeft w:val="0"/>
      <w:marRight w:val="0"/>
      <w:marTop w:val="0"/>
      <w:marBottom w:val="0"/>
      <w:divBdr>
        <w:top w:val="none" w:sz="0" w:space="0" w:color="auto"/>
        <w:left w:val="none" w:sz="0" w:space="0" w:color="auto"/>
        <w:bottom w:val="none" w:sz="0" w:space="0" w:color="auto"/>
        <w:right w:val="none" w:sz="0" w:space="0" w:color="auto"/>
      </w:divBdr>
    </w:div>
    <w:div w:id="2000841639">
      <w:bodyDiv w:val="1"/>
      <w:marLeft w:val="0"/>
      <w:marRight w:val="0"/>
      <w:marTop w:val="0"/>
      <w:marBottom w:val="0"/>
      <w:divBdr>
        <w:top w:val="none" w:sz="0" w:space="0" w:color="auto"/>
        <w:left w:val="none" w:sz="0" w:space="0" w:color="auto"/>
        <w:bottom w:val="none" w:sz="0" w:space="0" w:color="auto"/>
        <w:right w:val="none" w:sz="0" w:space="0" w:color="auto"/>
      </w:divBdr>
    </w:div>
    <w:div w:id="2001735184">
      <w:bodyDiv w:val="1"/>
      <w:marLeft w:val="0"/>
      <w:marRight w:val="0"/>
      <w:marTop w:val="0"/>
      <w:marBottom w:val="0"/>
      <w:divBdr>
        <w:top w:val="none" w:sz="0" w:space="0" w:color="auto"/>
        <w:left w:val="none" w:sz="0" w:space="0" w:color="auto"/>
        <w:bottom w:val="none" w:sz="0" w:space="0" w:color="auto"/>
        <w:right w:val="none" w:sz="0" w:space="0" w:color="auto"/>
      </w:divBdr>
    </w:div>
    <w:div w:id="2003002411">
      <w:bodyDiv w:val="1"/>
      <w:marLeft w:val="0"/>
      <w:marRight w:val="0"/>
      <w:marTop w:val="0"/>
      <w:marBottom w:val="0"/>
      <w:divBdr>
        <w:top w:val="none" w:sz="0" w:space="0" w:color="auto"/>
        <w:left w:val="none" w:sz="0" w:space="0" w:color="auto"/>
        <w:bottom w:val="none" w:sz="0" w:space="0" w:color="auto"/>
        <w:right w:val="none" w:sz="0" w:space="0" w:color="auto"/>
      </w:divBdr>
    </w:div>
    <w:div w:id="2011326598">
      <w:bodyDiv w:val="1"/>
      <w:marLeft w:val="0"/>
      <w:marRight w:val="0"/>
      <w:marTop w:val="0"/>
      <w:marBottom w:val="0"/>
      <w:divBdr>
        <w:top w:val="none" w:sz="0" w:space="0" w:color="auto"/>
        <w:left w:val="none" w:sz="0" w:space="0" w:color="auto"/>
        <w:bottom w:val="none" w:sz="0" w:space="0" w:color="auto"/>
        <w:right w:val="none" w:sz="0" w:space="0" w:color="auto"/>
      </w:divBdr>
    </w:div>
    <w:div w:id="2023124989">
      <w:bodyDiv w:val="1"/>
      <w:marLeft w:val="0"/>
      <w:marRight w:val="0"/>
      <w:marTop w:val="0"/>
      <w:marBottom w:val="0"/>
      <w:divBdr>
        <w:top w:val="none" w:sz="0" w:space="0" w:color="auto"/>
        <w:left w:val="none" w:sz="0" w:space="0" w:color="auto"/>
        <w:bottom w:val="none" w:sz="0" w:space="0" w:color="auto"/>
        <w:right w:val="none" w:sz="0" w:space="0" w:color="auto"/>
      </w:divBdr>
    </w:div>
    <w:div w:id="2036073840">
      <w:bodyDiv w:val="1"/>
      <w:marLeft w:val="0"/>
      <w:marRight w:val="0"/>
      <w:marTop w:val="0"/>
      <w:marBottom w:val="0"/>
      <w:divBdr>
        <w:top w:val="none" w:sz="0" w:space="0" w:color="auto"/>
        <w:left w:val="none" w:sz="0" w:space="0" w:color="auto"/>
        <w:bottom w:val="none" w:sz="0" w:space="0" w:color="auto"/>
        <w:right w:val="none" w:sz="0" w:space="0" w:color="auto"/>
      </w:divBdr>
    </w:div>
    <w:div w:id="2036881111">
      <w:bodyDiv w:val="1"/>
      <w:marLeft w:val="0"/>
      <w:marRight w:val="0"/>
      <w:marTop w:val="0"/>
      <w:marBottom w:val="0"/>
      <w:divBdr>
        <w:top w:val="none" w:sz="0" w:space="0" w:color="auto"/>
        <w:left w:val="none" w:sz="0" w:space="0" w:color="auto"/>
        <w:bottom w:val="none" w:sz="0" w:space="0" w:color="auto"/>
        <w:right w:val="none" w:sz="0" w:space="0" w:color="auto"/>
      </w:divBdr>
    </w:div>
    <w:div w:id="2039088096">
      <w:bodyDiv w:val="1"/>
      <w:marLeft w:val="0"/>
      <w:marRight w:val="0"/>
      <w:marTop w:val="0"/>
      <w:marBottom w:val="0"/>
      <w:divBdr>
        <w:top w:val="none" w:sz="0" w:space="0" w:color="auto"/>
        <w:left w:val="none" w:sz="0" w:space="0" w:color="auto"/>
        <w:bottom w:val="none" w:sz="0" w:space="0" w:color="auto"/>
        <w:right w:val="none" w:sz="0" w:space="0" w:color="auto"/>
      </w:divBdr>
    </w:div>
    <w:div w:id="2053073941">
      <w:bodyDiv w:val="1"/>
      <w:marLeft w:val="0"/>
      <w:marRight w:val="0"/>
      <w:marTop w:val="0"/>
      <w:marBottom w:val="0"/>
      <w:divBdr>
        <w:top w:val="none" w:sz="0" w:space="0" w:color="auto"/>
        <w:left w:val="none" w:sz="0" w:space="0" w:color="auto"/>
        <w:bottom w:val="none" w:sz="0" w:space="0" w:color="auto"/>
        <w:right w:val="none" w:sz="0" w:space="0" w:color="auto"/>
      </w:divBdr>
    </w:div>
    <w:div w:id="2059087222">
      <w:bodyDiv w:val="1"/>
      <w:marLeft w:val="0"/>
      <w:marRight w:val="0"/>
      <w:marTop w:val="0"/>
      <w:marBottom w:val="0"/>
      <w:divBdr>
        <w:top w:val="none" w:sz="0" w:space="0" w:color="auto"/>
        <w:left w:val="none" w:sz="0" w:space="0" w:color="auto"/>
        <w:bottom w:val="none" w:sz="0" w:space="0" w:color="auto"/>
        <w:right w:val="none" w:sz="0" w:space="0" w:color="auto"/>
      </w:divBdr>
    </w:div>
    <w:div w:id="2068449651">
      <w:bodyDiv w:val="1"/>
      <w:marLeft w:val="0"/>
      <w:marRight w:val="0"/>
      <w:marTop w:val="0"/>
      <w:marBottom w:val="0"/>
      <w:divBdr>
        <w:top w:val="none" w:sz="0" w:space="0" w:color="auto"/>
        <w:left w:val="none" w:sz="0" w:space="0" w:color="auto"/>
        <w:bottom w:val="none" w:sz="0" w:space="0" w:color="auto"/>
        <w:right w:val="none" w:sz="0" w:space="0" w:color="auto"/>
      </w:divBdr>
    </w:div>
    <w:div w:id="2072385770">
      <w:bodyDiv w:val="1"/>
      <w:marLeft w:val="0"/>
      <w:marRight w:val="0"/>
      <w:marTop w:val="0"/>
      <w:marBottom w:val="0"/>
      <w:divBdr>
        <w:top w:val="none" w:sz="0" w:space="0" w:color="auto"/>
        <w:left w:val="none" w:sz="0" w:space="0" w:color="auto"/>
        <w:bottom w:val="none" w:sz="0" w:space="0" w:color="auto"/>
        <w:right w:val="none" w:sz="0" w:space="0" w:color="auto"/>
      </w:divBdr>
    </w:div>
    <w:div w:id="2074040664">
      <w:bodyDiv w:val="1"/>
      <w:marLeft w:val="0"/>
      <w:marRight w:val="0"/>
      <w:marTop w:val="0"/>
      <w:marBottom w:val="0"/>
      <w:divBdr>
        <w:top w:val="none" w:sz="0" w:space="0" w:color="auto"/>
        <w:left w:val="none" w:sz="0" w:space="0" w:color="auto"/>
        <w:bottom w:val="none" w:sz="0" w:space="0" w:color="auto"/>
        <w:right w:val="none" w:sz="0" w:space="0" w:color="auto"/>
      </w:divBdr>
    </w:div>
    <w:div w:id="2074304582">
      <w:bodyDiv w:val="1"/>
      <w:marLeft w:val="0"/>
      <w:marRight w:val="0"/>
      <w:marTop w:val="0"/>
      <w:marBottom w:val="0"/>
      <w:divBdr>
        <w:top w:val="none" w:sz="0" w:space="0" w:color="auto"/>
        <w:left w:val="none" w:sz="0" w:space="0" w:color="auto"/>
        <w:bottom w:val="none" w:sz="0" w:space="0" w:color="auto"/>
        <w:right w:val="none" w:sz="0" w:space="0" w:color="auto"/>
      </w:divBdr>
    </w:div>
    <w:div w:id="2079665542">
      <w:bodyDiv w:val="1"/>
      <w:marLeft w:val="0"/>
      <w:marRight w:val="0"/>
      <w:marTop w:val="0"/>
      <w:marBottom w:val="0"/>
      <w:divBdr>
        <w:top w:val="none" w:sz="0" w:space="0" w:color="auto"/>
        <w:left w:val="none" w:sz="0" w:space="0" w:color="auto"/>
        <w:bottom w:val="none" w:sz="0" w:space="0" w:color="auto"/>
        <w:right w:val="none" w:sz="0" w:space="0" w:color="auto"/>
      </w:divBdr>
    </w:div>
    <w:div w:id="2080592425">
      <w:bodyDiv w:val="1"/>
      <w:marLeft w:val="0"/>
      <w:marRight w:val="0"/>
      <w:marTop w:val="0"/>
      <w:marBottom w:val="0"/>
      <w:divBdr>
        <w:top w:val="none" w:sz="0" w:space="0" w:color="auto"/>
        <w:left w:val="none" w:sz="0" w:space="0" w:color="auto"/>
        <w:bottom w:val="none" w:sz="0" w:space="0" w:color="auto"/>
        <w:right w:val="none" w:sz="0" w:space="0" w:color="auto"/>
      </w:divBdr>
    </w:div>
    <w:div w:id="2080858955">
      <w:bodyDiv w:val="1"/>
      <w:marLeft w:val="0"/>
      <w:marRight w:val="0"/>
      <w:marTop w:val="0"/>
      <w:marBottom w:val="0"/>
      <w:divBdr>
        <w:top w:val="none" w:sz="0" w:space="0" w:color="auto"/>
        <w:left w:val="none" w:sz="0" w:space="0" w:color="auto"/>
        <w:bottom w:val="none" w:sz="0" w:space="0" w:color="auto"/>
        <w:right w:val="none" w:sz="0" w:space="0" w:color="auto"/>
      </w:divBdr>
    </w:div>
    <w:div w:id="2085369753">
      <w:bodyDiv w:val="1"/>
      <w:marLeft w:val="0"/>
      <w:marRight w:val="0"/>
      <w:marTop w:val="0"/>
      <w:marBottom w:val="0"/>
      <w:divBdr>
        <w:top w:val="none" w:sz="0" w:space="0" w:color="auto"/>
        <w:left w:val="none" w:sz="0" w:space="0" w:color="auto"/>
        <w:bottom w:val="none" w:sz="0" w:space="0" w:color="auto"/>
        <w:right w:val="none" w:sz="0" w:space="0" w:color="auto"/>
      </w:divBdr>
    </w:div>
    <w:div w:id="2085645139">
      <w:bodyDiv w:val="1"/>
      <w:marLeft w:val="0"/>
      <w:marRight w:val="0"/>
      <w:marTop w:val="0"/>
      <w:marBottom w:val="0"/>
      <w:divBdr>
        <w:top w:val="none" w:sz="0" w:space="0" w:color="auto"/>
        <w:left w:val="none" w:sz="0" w:space="0" w:color="auto"/>
        <w:bottom w:val="none" w:sz="0" w:space="0" w:color="auto"/>
        <w:right w:val="none" w:sz="0" w:space="0" w:color="auto"/>
      </w:divBdr>
    </w:div>
    <w:div w:id="2089843988">
      <w:bodyDiv w:val="1"/>
      <w:marLeft w:val="0"/>
      <w:marRight w:val="0"/>
      <w:marTop w:val="0"/>
      <w:marBottom w:val="0"/>
      <w:divBdr>
        <w:top w:val="none" w:sz="0" w:space="0" w:color="auto"/>
        <w:left w:val="none" w:sz="0" w:space="0" w:color="auto"/>
        <w:bottom w:val="none" w:sz="0" w:space="0" w:color="auto"/>
        <w:right w:val="none" w:sz="0" w:space="0" w:color="auto"/>
      </w:divBdr>
    </w:div>
    <w:div w:id="2103672737">
      <w:bodyDiv w:val="1"/>
      <w:marLeft w:val="0"/>
      <w:marRight w:val="0"/>
      <w:marTop w:val="0"/>
      <w:marBottom w:val="0"/>
      <w:divBdr>
        <w:top w:val="none" w:sz="0" w:space="0" w:color="auto"/>
        <w:left w:val="none" w:sz="0" w:space="0" w:color="auto"/>
        <w:bottom w:val="none" w:sz="0" w:space="0" w:color="auto"/>
        <w:right w:val="none" w:sz="0" w:space="0" w:color="auto"/>
      </w:divBdr>
    </w:div>
    <w:div w:id="2105492990">
      <w:bodyDiv w:val="1"/>
      <w:marLeft w:val="0"/>
      <w:marRight w:val="0"/>
      <w:marTop w:val="0"/>
      <w:marBottom w:val="0"/>
      <w:divBdr>
        <w:top w:val="none" w:sz="0" w:space="0" w:color="auto"/>
        <w:left w:val="none" w:sz="0" w:space="0" w:color="auto"/>
        <w:bottom w:val="none" w:sz="0" w:space="0" w:color="auto"/>
        <w:right w:val="none" w:sz="0" w:space="0" w:color="auto"/>
      </w:divBdr>
    </w:div>
    <w:div w:id="2110660983">
      <w:bodyDiv w:val="1"/>
      <w:marLeft w:val="0"/>
      <w:marRight w:val="0"/>
      <w:marTop w:val="0"/>
      <w:marBottom w:val="0"/>
      <w:divBdr>
        <w:top w:val="none" w:sz="0" w:space="0" w:color="auto"/>
        <w:left w:val="none" w:sz="0" w:space="0" w:color="auto"/>
        <w:bottom w:val="none" w:sz="0" w:space="0" w:color="auto"/>
        <w:right w:val="none" w:sz="0" w:space="0" w:color="auto"/>
      </w:divBdr>
    </w:div>
    <w:div w:id="2111511298">
      <w:bodyDiv w:val="1"/>
      <w:marLeft w:val="0"/>
      <w:marRight w:val="0"/>
      <w:marTop w:val="0"/>
      <w:marBottom w:val="0"/>
      <w:divBdr>
        <w:top w:val="none" w:sz="0" w:space="0" w:color="auto"/>
        <w:left w:val="none" w:sz="0" w:space="0" w:color="auto"/>
        <w:bottom w:val="none" w:sz="0" w:space="0" w:color="auto"/>
        <w:right w:val="none" w:sz="0" w:space="0" w:color="auto"/>
      </w:divBdr>
    </w:div>
    <w:div w:id="2118524254">
      <w:bodyDiv w:val="1"/>
      <w:marLeft w:val="0"/>
      <w:marRight w:val="0"/>
      <w:marTop w:val="0"/>
      <w:marBottom w:val="0"/>
      <w:divBdr>
        <w:top w:val="none" w:sz="0" w:space="0" w:color="auto"/>
        <w:left w:val="none" w:sz="0" w:space="0" w:color="auto"/>
        <w:bottom w:val="none" w:sz="0" w:space="0" w:color="auto"/>
        <w:right w:val="none" w:sz="0" w:space="0" w:color="auto"/>
      </w:divBdr>
    </w:div>
    <w:div w:id="2127120254">
      <w:bodyDiv w:val="1"/>
      <w:marLeft w:val="0"/>
      <w:marRight w:val="0"/>
      <w:marTop w:val="0"/>
      <w:marBottom w:val="0"/>
      <w:divBdr>
        <w:top w:val="none" w:sz="0" w:space="0" w:color="auto"/>
        <w:left w:val="none" w:sz="0" w:space="0" w:color="auto"/>
        <w:bottom w:val="none" w:sz="0" w:space="0" w:color="auto"/>
        <w:right w:val="none" w:sz="0" w:space="0" w:color="auto"/>
      </w:divBdr>
    </w:div>
    <w:div w:id="2127235281">
      <w:bodyDiv w:val="1"/>
      <w:marLeft w:val="0"/>
      <w:marRight w:val="0"/>
      <w:marTop w:val="0"/>
      <w:marBottom w:val="0"/>
      <w:divBdr>
        <w:top w:val="none" w:sz="0" w:space="0" w:color="auto"/>
        <w:left w:val="none" w:sz="0" w:space="0" w:color="auto"/>
        <w:bottom w:val="none" w:sz="0" w:space="0" w:color="auto"/>
        <w:right w:val="none" w:sz="0" w:space="0" w:color="auto"/>
      </w:divBdr>
    </w:div>
    <w:div w:id="2137674862">
      <w:bodyDiv w:val="1"/>
      <w:marLeft w:val="0"/>
      <w:marRight w:val="0"/>
      <w:marTop w:val="0"/>
      <w:marBottom w:val="0"/>
      <w:divBdr>
        <w:top w:val="none" w:sz="0" w:space="0" w:color="auto"/>
        <w:left w:val="none" w:sz="0" w:space="0" w:color="auto"/>
        <w:bottom w:val="none" w:sz="0" w:space="0" w:color="auto"/>
        <w:right w:val="none" w:sz="0" w:space="0" w:color="auto"/>
      </w:divBdr>
    </w:div>
    <w:div w:id="2139294756">
      <w:bodyDiv w:val="1"/>
      <w:marLeft w:val="0"/>
      <w:marRight w:val="0"/>
      <w:marTop w:val="0"/>
      <w:marBottom w:val="0"/>
      <w:divBdr>
        <w:top w:val="none" w:sz="0" w:space="0" w:color="auto"/>
        <w:left w:val="none" w:sz="0" w:space="0" w:color="auto"/>
        <w:bottom w:val="none" w:sz="0" w:space="0" w:color="auto"/>
        <w:right w:val="none" w:sz="0" w:space="0" w:color="auto"/>
      </w:divBdr>
    </w:div>
    <w:div w:id="2141220586">
      <w:bodyDiv w:val="1"/>
      <w:marLeft w:val="0"/>
      <w:marRight w:val="0"/>
      <w:marTop w:val="0"/>
      <w:marBottom w:val="0"/>
      <w:divBdr>
        <w:top w:val="none" w:sz="0" w:space="0" w:color="auto"/>
        <w:left w:val="none" w:sz="0" w:space="0" w:color="auto"/>
        <w:bottom w:val="none" w:sz="0" w:space="0" w:color="auto"/>
        <w:right w:val="none" w:sz="0" w:space="0" w:color="auto"/>
      </w:divBdr>
    </w:div>
    <w:div w:id="2142116944">
      <w:bodyDiv w:val="1"/>
      <w:marLeft w:val="0"/>
      <w:marRight w:val="0"/>
      <w:marTop w:val="0"/>
      <w:marBottom w:val="0"/>
      <w:divBdr>
        <w:top w:val="none" w:sz="0" w:space="0" w:color="auto"/>
        <w:left w:val="none" w:sz="0" w:space="0" w:color="auto"/>
        <w:bottom w:val="none" w:sz="0" w:space="0" w:color="auto"/>
        <w:right w:val="none" w:sz="0" w:space="0" w:color="auto"/>
      </w:divBdr>
    </w:div>
    <w:div w:id="214566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10.emf"/><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png"/><Relationship Id="rId25" Type="http://schemas.openxmlformats.org/officeDocument/2006/relationships/image" Target="media/image9.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0.png"/><Relationship Id="rId20" Type="http://schemas.microsoft.com/office/2011/relationships/commentsExtended" Target="commentsExtended.xml"/><Relationship Id="rId29"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7.emf"/><Relationship Id="rId28" Type="http://schemas.openxmlformats.org/officeDocument/2006/relationships/image" Target="media/image70.emf"/><Relationship Id="rId10" Type="http://schemas.openxmlformats.org/officeDocument/2006/relationships/oleObject" Target="embeddings/oleObject1.bin"/><Relationship Id="rId19" Type="http://schemas.openxmlformats.org/officeDocument/2006/relationships/comments" Target="comments.xml"/><Relationship Id="rId31" Type="http://schemas.openxmlformats.org/officeDocument/2006/relationships/image" Target="media/image100.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6.emf"/><Relationship Id="rId27" Type="http://schemas.openxmlformats.org/officeDocument/2006/relationships/image" Target="media/image60.emf"/><Relationship Id="rId30" Type="http://schemas.openxmlformats.org/officeDocument/2006/relationships/image" Target="media/image90.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JournalArticle</b:SourceType>
    <b:Guid>{6AC0C245-56DE-4C23-9EB2-60121AAC34DE}</b:Guid>
    <b:Title>Denial-of-Service Attack Detection Techniques</b:Title>
    <b:Year>2006</b:Year>
    <b:Author>
      <b:Author>
        <b:NameList>
          <b:Person>
            <b:Last>Carl</b:Last>
            <b:First>Glenn</b:First>
          </b:Person>
          <b:Person>
            <b:Last>Kesidis</b:Last>
            <b:First>George</b:First>
          </b:Person>
          <b:Person>
            <b:Last>Brooks</b:Last>
            <b:First>Richard</b:First>
          </b:Person>
          <b:Person>
            <b:Last>Rai</b:Last>
            <b:First>Suresh</b:First>
          </b:Person>
        </b:NameList>
      </b:Author>
    </b:Author>
    <b:JournalName>IEEE Internet Computing</b:JournalName>
    <b:Pages>82-89</b:Pages>
    <b:Volume>10</b:Volume>
    <b:Issue>1</b:Issue>
    <b:RefOrder>1</b:RefOrder>
  </b:Source>
  <b:Source>
    <b:Tag>Nav17</b:Tag>
    <b:SourceType>JournalArticle</b:SourceType>
    <b:Guid>{8ECADEAC-A202-4084-BAAA-036375B3D9E1}</b:Guid>
    <b:Author>
      <b:Author>
        <b:NameList>
          <b:Person>
            <b:Last>Navenna</b:Last>
            <b:First>C.</b:First>
          </b:Person>
          <b:Person>
            <b:Last>Sasikala</b:Last>
            <b:First>R.</b:First>
          </b:Person>
        </b:NameList>
      </b:Author>
    </b:Author>
    <b:Title>Analyse Honey Pot Traffics to Detect DoS Attacks Using Support Vector Machine</b:Title>
    <b:JournalName>International Journal of Scientific Research in Computer Science, Engineering and Information Technology</b:JournalName>
    <b:Year>2017</b:Year>
    <b:Pages>326-329</b:Pages>
    <b:Volume>2</b:Volume>
    <b:Issue>6</b:Issue>
    <b:RefOrder>6</b:RefOrder>
  </b:Source>
  <b:Source>
    <b:Tag>Ebe07</b:Tag>
    <b:SourceType>JournalArticle</b:SourceType>
    <b:Guid>{50F511CE-20F3-4AEF-908E-E5BE21BE8DB5}</b:Guid>
    <b:Author>
      <b:Author>
        <b:NameList>
          <b:Person>
            <b:Last>Eberle</b:Last>
            <b:First>W.</b:First>
          </b:Person>
          <b:Person>
            <b:Last>Holder</b:Last>
            <b:First>L.</b:First>
          </b:Person>
        </b:NameList>
      </b:Author>
    </b:Author>
    <b:Title>Anomaly Detection in Data Represented as Graphs </b:Title>
    <b:JournalName>Intelligent Data Analysis</b:JournalName>
    <b:Year>2007</b:Year>
    <b:Pages>663-689</b:Pages>
    <b:Volume>11</b:Volume>
    <b:Issue>6</b:Issue>
    <b:RefOrder>9</b:RefOrder>
  </b:Source>
  <b:Source>
    <b:Tag>Sin17</b:Tag>
    <b:SourceType>JournalArticle</b:SourceType>
    <b:Guid>{6A3A5C48-7ADE-494A-A6BA-01D12382BC04}</b:Guid>
    <b:Author>
      <b:Author>
        <b:NameList>
          <b:Person>
            <b:Last>Singh</b:Last>
            <b:First>Khundrakpam</b:First>
          </b:Person>
          <b:Person>
            <b:Last>De</b:Last>
            <b:First>Tanmay</b:First>
          </b:Person>
        </b:NameList>
      </b:Author>
    </b:Author>
    <b:Title>Analysis of Application Layer DDoS Attack Detection Parameters Using Statistical Classifiers</b:Title>
    <b:JournalName>Internetworking Indonesia Journal</b:JournalName>
    <b:Year>2017</b:Year>
    <b:Pages>23-32</b:Pages>
    <b:Volume>9</b:Volume>
    <b:Issue>2</b:Issue>
    <b:RefOrder>2</b:RefOrder>
  </b:Source>
  <b:Source>
    <b:Tag>Chu041</b:Tag>
    <b:SourceType>JournalArticle</b:SourceType>
    <b:Guid>{A9C21CAF-4D51-D648-A83A-E3C8D6814778}</b:Guid>
    <b:Author>
      <b:Author>
        <b:NameList>
          <b:Person>
            <b:Last>Chung</b:Last>
            <b:First>Fan</b:First>
          </b:Person>
          <b:Person>
            <b:Last>Lu</b:Last>
            <b:First>Linyuan</b:First>
          </b:Person>
          <b:Person>
            <b:Last>Vu</b:Last>
            <b:First>Van</b:First>
          </b:Person>
        </b:NameList>
      </b:Author>
    </b:Author>
    <b:Title>The spectra of random graphs with given expected degrees</b:Title>
    <b:JournalName>Internet Mathematics</b:JournalName>
    <b:Publisher>Taylor &amp; Francis</b:Publisher>
    <b:Year>2004</b:Year>
    <b:Volume>1</b:Volume>
    <b:Issue>3</b:Issue>
    <b:Pages>257-275</b:Pages>
    <b:RefOrder>10</b:RefOrder>
  </b:Source>
  <b:Source>
    <b:Tag>Nob03</b:Tag>
    <b:SourceType>ConferenceProceedings</b:SourceType>
    <b:Guid>{246CFC53-8E1F-5A49-904A-A193F92E14FC}</b:Guid>
    <b:Author>
      <b:Author>
        <b:NameList>
          <b:Person>
            <b:Last>Noble</b:Last>
            <b:First>Caleb</b:First>
            <b:Middle>C.</b:Middle>
          </b:Person>
          <b:Person>
            <b:Last>Cook</b:Last>
            <b:First>Diane</b:First>
            <b:Middle>J.</b:Middle>
          </b:Person>
        </b:NameList>
      </b:Author>
    </b:Author>
    <b:Title>Graph-based anomaly detection</b:Title>
    <b:Publisher>ACM</b:Publisher>
    <b:Year>2003</b:Year>
    <b:Pages>631--636</b:Pages>
    <b:ConferenceName>Proceedings of the ninth ACM SIGKDD international conference on Knowledge discovery and data mining</b:ConferenceName>
    <b:RefOrder>11</b:RefOrder>
  </b:Source>
  <b:Source>
    <b:Tag>Mar99</b:Tag>
    <b:SourceType>JournalArticle</b:SourceType>
    <b:Guid>{AFAEBA59-6B86-FC42-AA7F-9F98AF8E5998}</b:Guid>
    <b:Title>Fast spinning into oblivion? Recent developments in money-laundering policies and offshore finance centres</b:Title>
    <b:Publisher>Taylor &amp; Francis</b:Publisher>
    <b:Volume>20</b:Volume>
    <b:Year>1999</b:Year>
    <b:Pages>645--656</b:Pages>
    <b:Author>
      <b:Author>
        <b:NameList>
          <b:Person>
            <b:Last>Hampton</b:Last>
            <b:First>Mark</b:First>
            <b:Middle>P</b:Middle>
          </b:Person>
          <b:Person>
            <b:Last>Levi</b:Last>
            <b:First>Michael</b:First>
          </b:Person>
        </b:NameList>
      </b:Author>
    </b:Author>
    <b:JournalName>Third World Quarterly</b:JournalName>
    <b:Issue>3</b:Issue>
    <b:RefOrder>12</b:RefOrder>
  </b:Source>
  <b:Source>
    <b:Tag>Hol00</b:Tag>
    <b:SourceType>JournalArticle</b:SourceType>
    <b:Guid>{2C1EA17F-E188-634E-BBF7-1DE1E5935988}</b:Guid>
    <b:Author>
      <b:Author>
        <b:NameList>
          <b:Person>
            <b:Last>Holder</b:Last>
            <b:First>Lawrence</b:First>
            <b:Middle>B.</b:Middle>
          </b:Person>
          <b:Person>
            <b:Last>Cook</b:Last>
            <b:First>Diane</b:First>
            <b:Middle>J.</b:Middle>
          </b:Person>
        </b:NameList>
      </b:Author>
    </b:Author>
    <b:Title>Graph-Based Data Mining</b:Title>
    <b:JournalName>IEEE Intelligent System</b:JournalName>
    <b:Year>2000</b:Year>
    <b:Volume>15</b:Volume>
    <b:Issue>2</b:Issue>
    <b:Pages>32-41</b:Pages>
    <b:RefOrder>13</b:RefOrder>
  </b:Source>
  <b:Source>
    <b:Tag>Mil12</b:Tag>
    <b:SourceType>JournalArticle</b:SourceType>
    <b:Guid>{58B279A4-AEC0-B849-A46C-69F60DDB4D47}</b:Guid>
    <b:Author>
      <b:Author>
        <b:NameList>
          <b:Person>
            <b:Last>Miller</b:Last>
            <b:First>Benjamin</b:First>
          </b:Person>
          <b:Person>
            <b:Last>Stephens</b:Last>
            <b:First>Lauren</b:First>
          </b:Person>
          <b:Person>
            <b:Last>Bliss</b:Last>
            <b:First>Nadya</b:First>
          </b:Person>
        </b:NameList>
      </b:Author>
    </b:Author>
    <b:Title>Goodness-of-fit statistics for anomaly detection in Chung-Lu random graphs</b:Title>
    <b:JournalName>2012 IEEE International Conference on Acoustics, Speech and Signal Processing</b:JournalName>
    <b:Year>2012</b:Year>
    <b:Pages>25-30</b:Pages>
    <b:DOI>10.1109/ICASSP.2012.6288612</b:DOI>
    <b:RefOrder>14</b:RefOrder>
  </b:Source>
  <b:Source>
    <b:Tag>ANo16</b:Tag>
    <b:SourceType>JournalArticle</b:SourceType>
    <b:Guid>{1844F153-C98F-A34F-84B5-FD041CED8B7B}</b:Guid>
    <b:Title>A Novel DoS and DDoS Attacks Detection Algorithm Using ARIMA Time Series Model and Chaotic System in Computer Networks</b:Title>
    <b:JournalName>IEEE Communications Letters</b:JournalName>
    <b:Year>2016</b:Year>
    <b:Pages>700-703</b:Pages>
    <b:Volume>20</b:Volume>
    <b:Issue>4</b:Issue>
    <b:DOI>10.1109/LCOMM.2016.2517622</b:DOI>
    <b:Author>
      <b:Author>
        <b:NameList>
          <b:Person>
            <b:Last>Nezhad</b:Last>
            <b:First>Seyyed</b:First>
            <b:Middle>Meysam Tabatabaie</b:Middle>
          </b:Person>
          <b:Person>
            <b:Last>Nazari</b:Last>
            <b:First>Mahboubeh</b:First>
          </b:Person>
          <b:Person>
            <b:Last>Gharavol</b:Last>
            <b:First>Ebrahim</b:First>
            <b:Middle>A.</b:Middle>
          </b:Person>
        </b:NameList>
      </b:Author>
    </b:Author>
    <b:RefOrder>3</b:RefOrder>
  </b:Source>
  <b:Source>
    <b:Tag>Wei02</b:Tag>
    <b:SourceType>ConferenceProceedings</b:SourceType>
    <b:Guid>{9827AF0A-CAFD-3B4E-9FDE-94C77B1E1EFA}</b:Guid>
    <b:Author>
      <b:Author>
        <b:NameList>
          <b:Person>
            <b:Last>Weiler</b:Last>
            <b:First>Nathalie</b:First>
          </b:Person>
        </b:NameList>
      </b:Author>
    </b:Author>
    <b:Title>Honeypot for Distributed Denial of Service Attacks</b:Title>
    <b:JournalName>Proceedings. Eleventh IEEE International Workshops on Enabling Technologies: Infrastructure for Collaborative Enterprises</b:JournalName>
    <b:Year>2002</b:Year>
    <b:DOI>10.1109/ENABL.2002.1029997</b:DOI>
    <b:Publisher>IEEE</b:Publisher>
    <b:Pages>109-114</b:Pages>
    <b:ConferenceName>Enabling Technologies: Infrastructure for Collaborative Enterprises, 2002. WET ICE 2002. Proceedings. Eleventh IEEE International Workshops on</b:ConferenceName>
    <b:RefOrder>4</b:RefOrder>
  </b:Source>
  <b:Source>
    <b:Tag>Hon</b:Tag>
    <b:SourceType>ConferenceProceedings</b:SourceType>
    <b:Guid>{DB77D283-69BD-394D-AF68-2DF061774295}</b:Guid>
    <b:Title>Honeypot in Network Security: A Survey</b:Title>
    <b:Author>
      <b:Author>
        <b:NameList>
          <b:Person>
            <b:Last>Mairh</b:Last>
            <b:First>Abhiskek</b:First>
          </b:Person>
          <b:Person>
            <b:Last>Barik</b:Last>
            <b:First>Debabrat</b:First>
          </b:Person>
          <b:Person>
            <b:Last>Verma</b:Last>
            <b:First>Kanchan</b:First>
          </b:Person>
          <b:Person>
            <b:Last>Jena</b:Last>
            <b:First>Debasish</b:First>
          </b:Person>
        </b:NameList>
      </b:Author>
    </b:Author>
    <b:JournalName>Proceedings of the 2011 International Conference on Communication, Computing &amp; Security</b:JournalName>
    <b:Year>2011</b:Year>
    <b:Pages>600-605</b:Pages>
    <b:DOI>10.1145/1947940.1948065</b:DOI>
    <b:Publisher>ACM</b:Publisher>
    <b:ConferenceName>Proceedings of the 2011 international conference on communication, computing \&amp; security</b:ConferenceName>
    <b:RefOrder>5</b:RefOrder>
  </b:Source>
  <b:Source>
    <b:Tag>Har16</b:Tag>
    <b:SourceType>ConferenceProceedings</b:SourceType>
    <b:Guid>{A8432FB9-6DE0-9D40-B159-1231FF92BEA9}</b:Guid>
    <b:Author>
      <b:Author>
        <b:NameList>
          <b:Person>
            <b:Last>Harshaw</b:Last>
            <b:First>Christopher</b:First>
          </b:Person>
          <b:Person>
            <b:Last>Bridges</b:Last>
            <b:First>Robert</b:First>
          </b:Person>
          <b:Person>
            <b:Last>Lannacone</b:Last>
            <b:First>Michael</b:First>
          </b:Person>
          <b:Person>
            <b:Last>Reed</b:Last>
            <b:First>Joel</b:First>
          </b:Person>
          <b:Person>
            <b:Last>Goodall</b:Last>
            <b:First>John</b:First>
          </b:Person>
        </b:NameList>
      </b:Author>
    </b:Author>
    <b:Title>GraphPrints: Towards a Graph Analytic Method for Network Anomaly Detection</b:Title>
    <b:Year>2016</b:Year>
    <b:DOI>10.1145/1235</b:DOI>
    <b:Publisher>ACM</b:Publisher>
    <b:Pages>15</b:Pages>
    <b:ConferenceName>Proceedings of the 11th Annual Cyber and Information Security Research Conference</b:ConferenceName>
    <b:RefOrder>15</b:RefOrder>
  </b:Source>
  <b:Source>
    <b:Tag>Moh12</b:Tag>
    <b:SourceType>ConferenceProceedings</b:SourceType>
    <b:Guid>{7D8E1FF4-3F0A-C441-B203-8AB72C0C0FFC}</b:Guid>
    <b:Author>
      <b:Author>
        <b:NameList>
          <b:Person>
            <b:Last>Alenezi</b:Last>
            <b:First>Mohammed</b:First>
          </b:Person>
          <b:Person>
            <b:Last>Reed</b:Last>
            <b:First>Martin</b:First>
            <b:Middle>J</b:Middle>
          </b:Person>
        </b:NameList>
      </b:Author>
    </b:Author>
    <b:Title>Methodologies for detecting DoS/DDoS attacks against network servers</b:Title>
    <b:ConferenceName>Proceedings of the Seventh International Conference on Systems and Networks Communications—ICSNC</b:ConferenceName>
    <b:Year>2012</b:Year>
    <b:RefOrder>7</b:RefOrder>
  </b:Source>
  <b:Source>
    <b:Tag>Placeholder1</b:Tag>
    <b:SourceType>JournalArticle</b:SourceType>
    <b:Guid>{0F9391DD-0BC0-48AF-A5A9-D50982D16016}</b:Guid>
    <b:Author>
      <b:Author>
        <b:NameList>
          <b:Person>
            <b:Last>Harshaw</b:Last>
            <b:First>Christopher</b:First>
          </b:Person>
          <b:Person>
            <b:Last>Bridges</b:Last>
            <b:First>Robert</b:First>
          </b:Person>
          <b:Person>
            <b:Last>Lannacone</b:Last>
            <b:First>Michael</b:First>
          </b:Person>
          <b:Person>
            <b:Last>Reed</b:Last>
            <b:First>Joel</b:First>
          </b:Person>
          <b:Person>
            <b:Last>Goodall</b:Last>
            <b:First>John</b:First>
          </b:Person>
        </b:NameList>
      </b:Author>
    </b:Author>
    <b:Title>GraphPrints: Towards a Graph Analytic Method for Network Anomaly Detection</b:Title>
    <b:Year>2016</b:Year>
    <b:DOI>10.1145/1235</b:DOI>
    <b:RefOrder>16</b:RefOrder>
  </b:Source>
  <b:Source>
    <b:Tag>Placeholder2</b:Tag>
    <b:SourceType>JournalArticle</b:SourceType>
    <b:Guid>{9C52D3A2-7BA1-43E9-9739-FB61BA01180B}</b:Guid>
    <b:Author>
      <b:Author>
        <b:NameList>
          <b:Person>
            <b:Last>Miller</b:Last>
            <b:First>Benjamin</b:First>
          </b:Person>
          <b:Person>
            <b:Last>Stephens</b:Last>
            <b:First>Lauren</b:First>
          </b:Person>
          <b:Person>
            <b:Last>Bliss</b:Last>
            <b:First>Nadya</b:First>
          </b:Person>
        </b:NameList>
      </b:Author>
    </b:Author>
    <b:Title>GOODNESS-OF-FIT STATISTICS FOR ANOMALY DETECTION IN CHUNG–LU RANDOM</b:Title>
    <b:JournalName>2012 IEEE International Conference on Acoustics, Speech and Signal Processing</b:JournalName>
    <b:Year>2012</b:Year>
    <b:Pages>25-30</b:Pages>
    <b:DOI>10.1109/ICASSP.2012.6288612</b:DOI>
    <b:RefOrder>17</b:RefOrder>
  </b:Source>
  <b:Source>
    <b:Tag>Placeholder3</b:Tag>
    <b:SourceType>JournalArticle</b:SourceType>
    <b:Guid>{23781752-99AD-4C36-8F0A-8E196F23E6C7}</b:Guid>
    <b:Author>
      <b:Author>
        <b:NameList>
          <b:Person>
            <b:Last>Weiler</b:Last>
            <b:First>Nathalie</b:First>
          </b:Person>
        </b:NameList>
      </b:Author>
    </b:Author>
    <b:Title>Honeypot for Distributed Denial of Service Attacks</b:Title>
    <b:JournalName>Proceedings. Eleventh IEEE International Workshops on Enabling Technologies: Infrastructure for Collaborative Enterprises</b:JournalName>
    <b:Year>2002</b:Year>
    <b:DOI>10.1109/ENABL.2002.1029997</b:DOI>
    <b:RefOrder>18</b:RefOrder>
  </b:Source>
  <b:Source>
    <b:Tag>Placeholder4</b:Tag>
    <b:SourceType>JournalArticle</b:SourceType>
    <b:Guid>{686AB774-8695-4C76-823C-D65EF28B719E}</b:Guid>
    <b:Title>Honeypot in Network Security: A Survey</b:Title>
    <b:Author>
      <b:Author>
        <b:NameList>
          <b:Person>
            <b:Last>Mairh</b:Last>
            <b:First>Abhiskek</b:First>
          </b:Person>
          <b:Person>
            <b:Last>Barik</b:Last>
            <b:First>Debabrat</b:First>
          </b:Person>
          <b:Person>
            <b:Last>Verma</b:Last>
            <b:First>Kanchan</b:First>
          </b:Person>
          <b:Person>
            <b:Last>Jena</b:Last>
            <b:First>Debasish</b:First>
          </b:Person>
        </b:NameList>
      </b:Author>
    </b:Author>
    <b:JournalName>Proceedings of the 2011 International Conference on Communication, Computing &amp; Security</b:JournalName>
    <b:Year>2011</b:Year>
    <b:Pages>600-605</b:Pages>
    <b:DOI>10.1145/1947940.1948065</b:DOI>
    <b:RefOrder>19</b:RefOrder>
  </b:Source>
  <b:Source>
    <b:Tag>Placeholder5</b:Tag>
    <b:SourceType>JournalArticle</b:SourceType>
    <b:Guid>{56F68135-1F02-4FED-9E8C-340D0F3F3AE1}</b:Guid>
    <b:Title>A Novel DoS and DDoS Attacks Detection Algorithm Using ARIMA Time Series Model and Chaotic System in Computer Networks</b:Title>
    <b:JournalName>IEEE Communications Letters</b:JournalName>
    <b:Year>2016</b:Year>
    <b:Pages>700-703</b:Pages>
    <b:Volume>20</b:Volume>
    <b:Issue>4</b:Issue>
    <b:DOI>10.1109/LCOMM.2016.2517622</b:DOI>
    <b:RefOrder>20</b:RefOrder>
  </b:Source>
  <b:Source>
    <b:Tag>TBD18</b:Tag>
    <b:SourceType>InternetSite</b:SourceType>
    <b:Guid>{9E233FB3-4457-BE46-931E-FA3B851B1CBA}</b:Guid>
    <b:Author>
      <b:Author>
        <b:Corporate>TBD</b:Corporate>
      </b:Author>
    </b:Author>
    <b:Title>Dataset Public URL</b:Title>
    <b:Year>2018</b:Year>
    <b:Month>August</b:Month>
    <b:RefOrder>8</b:RefOrder>
  </b:Source>
</b:Sources>
</file>

<file path=customXml/itemProps1.xml><?xml version="1.0" encoding="utf-8"?>
<ds:datastoreItem xmlns:ds="http://schemas.openxmlformats.org/officeDocument/2006/customXml" ds:itemID="{C5CF22B9-C987-4322-BF26-86EFAF44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5112</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Harlan, Peter, J</cp:lastModifiedBy>
  <cp:revision>5</cp:revision>
  <cp:lastPrinted>2018-08-14T17:49:00Z</cp:lastPrinted>
  <dcterms:created xsi:type="dcterms:W3CDTF">2018-08-14T17:49:00Z</dcterms:created>
  <dcterms:modified xsi:type="dcterms:W3CDTF">2018-08-14T20:20:00Z</dcterms:modified>
</cp:coreProperties>
</file>